
<file path=[Content_Types].xml><?xml version="1.0" encoding="utf-8"?>
<Types xmlns="http://schemas.openxmlformats.org/package/2006/content-types">
  <Default Extension="emf" ContentType="image/x-emf"/>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852BA" w14:textId="77777777" w:rsidR="003D4BC4" w:rsidRPr="00F8352E" w:rsidRDefault="00F952F6" w:rsidP="00AD593F">
      <w:pPr>
        <w:spacing w:after="0" w:line="240" w:lineRule="auto"/>
        <w:jc w:val="center"/>
        <w:rPr>
          <w:rFonts w:ascii="Arial" w:hAnsi="Arial" w:cs="Arial"/>
          <w:b/>
          <w:color w:val="0033A0"/>
          <w:sz w:val="44"/>
          <w:szCs w:val="48"/>
        </w:rPr>
      </w:pPr>
      <w:r w:rsidRPr="00F8352E">
        <w:rPr>
          <w:rFonts w:ascii="Arial" w:hAnsi="Arial" w:cs="Arial"/>
          <w:b/>
          <w:color w:val="0033A0"/>
          <w:sz w:val="44"/>
          <w:szCs w:val="48"/>
        </w:rPr>
        <w:t xml:space="preserve"> </w:t>
      </w:r>
    </w:p>
    <w:p w14:paraId="3ABA5F5F" w14:textId="34F9C5DA" w:rsidR="003D4BC4" w:rsidRPr="001B755F" w:rsidRDefault="00656640" w:rsidP="00AD593F">
      <w:pPr>
        <w:spacing w:after="0" w:line="240" w:lineRule="auto"/>
        <w:jc w:val="center"/>
        <w:rPr>
          <w:rFonts w:ascii="Arial" w:hAnsi="Arial" w:cs="Arial"/>
          <w:b/>
          <w:color w:val="0033A0"/>
          <w:sz w:val="44"/>
          <w:szCs w:val="48"/>
        </w:rPr>
      </w:pPr>
      <w:r w:rsidRPr="001B755F">
        <w:rPr>
          <w:rFonts w:ascii="Arial" w:hAnsi="Arial" w:cs="Arial"/>
          <w:b/>
          <w:noProof/>
          <w:color w:val="0033A0"/>
          <w:sz w:val="44"/>
          <w:szCs w:val="48"/>
        </w:rPr>
        <w:drawing>
          <wp:inline distT="0" distB="0" distL="0" distR="0" wp14:anchorId="30B6110A" wp14:editId="1D50848D">
            <wp:extent cx="4815205" cy="102171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5205" cy="1021715"/>
                    </a:xfrm>
                    <a:prstGeom prst="rect">
                      <a:avLst/>
                    </a:prstGeom>
                    <a:noFill/>
                    <a:ln>
                      <a:noFill/>
                    </a:ln>
                  </pic:spPr>
                </pic:pic>
              </a:graphicData>
            </a:graphic>
          </wp:inline>
        </w:drawing>
      </w:r>
    </w:p>
    <w:p w14:paraId="1AE98306" w14:textId="77777777" w:rsidR="003D4BC4" w:rsidRPr="001B755F" w:rsidRDefault="003D4BC4" w:rsidP="00AD593F">
      <w:pPr>
        <w:spacing w:after="0" w:line="240" w:lineRule="auto"/>
        <w:jc w:val="center"/>
        <w:rPr>
          <w:rFonts w:ascii="Arial" w:hAnsi="Arial" w:cs="Arial"/>
          <w:b/>
          <w:color w:val="0033A0"/>
          <w:sz w:val="44"/>
          <w:szCs w:val="48"/>
        </w:rPr>
      </w:pPr>
    </w:p>
    <w:p w14:paraId="0B5449E9" w14:textId="77777777" w:rsidR="003D4BC4" w:rsidRPr="001B755F" w:rsidRDefault="003D4BC4" w:rsidP="00AD593F">
      <w:pPr>
        <w:spacing w:after="0" w:line="240" w:lineRule="auto"/>
        <w:jc w:val="center"/>
        <w:rPr>
          <w:rFonts w:ascii="Arial" w:hAnsi="Arial" w:cs="Arial"/>
          <w:b/>
          <w:color w:val="0033A0"/>
          <w:sz w:val="44"/>
          <w:szCs w:val="48"/>
        </w:rPr>
      </w:pPr>
    </w:p>
    <w:p w14:paraId="28673117" w14:textId="75871DCE" w:rsidR="009F3CE7" w:rsidRPr="001B755F" w:rsidRDefault="003D4BC4" w:rsidP="00AD593F">
      <w:pPr>
        <w:spacing w:after="0" w:line="240" w:lineRule="auto"/>
        <w:jc w:val="center"/>
        <w:rPr>
          <w:rFonts w:ascii="Arial" w:hAnsi="Arial" w:cs="Arial"/>
          <w:b/>
          <w:color w:val="0033A0"/>
          <w:sz w:val="44"/>
          <w:szCs w:val="48"/>
        </w:rPr>
      </w:pPr>
      <w:r w:rsidRPr="001B755F">
        <w:rPr>
          <w:rFonts w:ascii="Arial" w:hAnsi="Arial" w:cs="Arial"/>
          <w:b/>
          <w:color w:val="0033A0"/>
          <w:sz w:val="44"/>
          <w:szCs w:val="48"/>
        </w:rPr>
        <w:t xml:space="preserve">GenC </w:t>
      </w:r>
      <w:r w:rsidR="009F3CE7" w:rsidRPr="001B755F">
        <w:rPr>
          <w:rFonts w:ascii="Arial" w:hAnsi="Arial" w:cs="Arial"/>
          <w:b/>
          <w:color w:val="0033A0"/>
          <w:sz w:val="44"/>
          <w:szCs w:val="48"/>
        </w:rPr>
        <w:t xml:space="preserve">Internship </w:t>
      </w:r>
      <w:r w:rsidR="00FC562B" w:rsidRPr="001B755F">
        <w:rPr>
          <w:rFonts w:ascii="Arial" w:hAnsi="Arial" w:cs="Arial"/>
          <w:b/>
          <w:color w:val="0033A0"/>
          <w:sz w:val="44"/>
          <w:szCs w:val="48"/>
        </w:rPr>
        <w:t>Skilling</w:t>
      </w:r>
    </w:p>
    <w:p w14:paraId="3D27FF50" w14:textId="3791F595" w:rsidR="00845E5B" w:rsidRPr="001B755F" w:rsidRDefault="0026374F" w:rsidP="00AD593F">
      <w:pPr>
        <w:spacing w:after="0" w:line="240" w:lineRule="auto"/>
        <w:jc w:val="center"/>
        <w:rPr>
          <w:rFonts w:ascii="Arial" w:hAnsi="Arial" w:cs="Arial"/>
          <w:b/>
          <w:color w:val="0033A0"/>
          <w:sz w:val="44"/>
          <w:szCs w:val="48"/>
        </w:rPr>
      </w:pPr>
      <w:r w:rsidRPr="001B755F">
        <w:rPr>
          <w:rFonts w:ascii="Arial" w:hAnsi="Arial" w:cs="Arial"/>
          <w:b/>
          <w:color w:val="0033A0"/>
          <w:sz w:val="44"/>
          <w:szCs w:val="48"/>
        </w:rPr>
        <w:t>Program Guidelines</w:t>
      </w:r>
      <w:r w:rsidR="00D315D8" w:rsidRPr="001B755F">
        <w:rPr>
          <w:rFonts w:ascii="Arial" w:hAnsi="Arial" w:cs="Arial"/>
          <w:b/>
          <w:color w:val="0033A0"/>
          <w:sz w:val="44"/>
          <w:szCs w:val="48"/>
        </w:rPr>
        <w:t xml:space="preserve"> </w:t>
      </w:r>
      <w:r w:rsidR="00845E5B" w:rsidRPr="001B755F">
        <w:rPr>
          <w:rFonts w:ascii="Arial" w:hAnsi="Arial" w:cs="Arial"/>
          <w:b/>
          <w:color w:val="0033A0"/>
          <w:sz w:val="44"/>
          <w:szCs w:val="48"/>
        </w:rPr>
        <w:t>202</w:t>
      </w:r>
      <w:r w:rsidR="008F2922">
        <w:rPr>
          <w:rFonts w:ascii="Arial" w:hAnsi="Arial" w:cs="Arial"/>
          <w:b/>
          <w:color w:val="0033A0"/>
          <w:sz w:val="44"/>
          <w:szCs w:val="48"/>
        </w:rPr>
        <w:t>5</w:t>
      </w:r>
    </w:p>
    <w:p w14:paraId="225F2335" w14:textId="712A7766" w:rsidR="003D4BC4" w:rsidRPr="001B755F" w:rsidRDefault="00D315D8" w:rsidP="00AD593F">
      <w:pPr>
        <w:spacing w:after="0" w:line="240" w:lineRule="auto"/>
        <w:jc w:val="center"/>
        <w:rPr>
          <w:rFonts w:ascii="Arial" w:eastAsia="SimSun" w:hAnsi="Arial" w:cs="Arial"/>
          <w:b/>
          <w:color w:val="000080"/>
          <w:sz w:val="40"/>
        </w:rPr>
      </w:pPr>
      <w:r w:rsidRPr="001B755F">
        <w:rPr>
          <w:rFonts w:ascii="Arial" w:hAnsi="Arial" w:cs="Arial"/>
          <w:b/>
          <w:color w:val="0033A0"/>
          <w:sz w:val="44"/>
          <w:szCs w:val="48"/>
        </w:rPr>
        <w:t>India</w:t>
      </w:r>
    </w:p>
    <w:p w14:paraId="36D67402" w14:textId="77777777" w:rsidR="003D4BC4" w:rsidRPr="001B755F" w:rsidRDefault="003D4BC4" w:rsidP="00AD593F">
      <w:pPr>
        <w:spacing w:after="0" w:line="240" w:lineRule="auto"/>
        <w:rPr>
          <w:rFonts w:ascii="Arial" w:eastAsia="SimSun" w:hAnsi="Arial" w:cs="Arial"/>
          <w:b/>
          <w:color w:val="000080"/>
          <w:sz w:val="40"/>
        </w:rPr>
      </w:pPr>
    </w:p>
    <w:p w14:paraId="5C2D3CB4" w14:textId="77777777" w:rsidR="003D4BC4" w:rsidRPr="001B755F" w:rsidRDefault="003D4BC4" w:rsidP="00AD593F">
      <w:pPr>
        <w:spacing w:after="0" w:line="240" w:lineRule="auto"/>
        <w:rPr>
          <w:rFonts w:ascii="Arial" w:eastAsia="SimSun" w:hAnsi="Arial" w:cs="Arial"/>
          <w:b/>
          <w:color w:val="000080"/>
          <w:sz w:val="40"/>
        </w:rPr>
      </w:pPr>
    </w:p>
    <w:p w14:paraId="6BBD9FF2" w14:textId="77777777" w:rsidR="00D1634A" w:rsidRPr="001B755F" w:rsidRDefault="00D1634A" w:rsidP="00AD593F">
      <w:pPr>
        <w:spacing w:after="0" w:line="240" w:lineRule="auto"/>
        <w:jc w:val="center"/>
        <w:rPr>
          <w:rFonts w:ascii="Arial" w:hAnsi="Arial" w:cs="Arial"/>
        </w:rPr>
      </w:pPr>
    </w:p>
    <w:p w14:paraId="6FB10602" w14:textId="77777777" w:rsidR="009876A9" w:rsidRPr="001B755F" w:rsidRDefault="009876A9" w:rsidP="00AD593F">
      <w:pPr>
        <w:spacing w:after="0" w:line="240" w:lineRule="auto"/>
        <w:jc w:val="center"/>
        <w:rPr>
          <w:rFonts w:ascii="Arial" w:hAnsi="Arial" w:cs="Arial"/>
        </w:rPr>
      </w:pPr>
    </w:p>
    <w:p w14:paraId="44266050" w14:textId="77777777" w:rsidR="009876A9" w:rsidRPr="001B755F" w:rsidRDefault="009876A9" w:rsidP="00AD593F">
      <w:pPr>
        <w:spacing w:after="0" w:line="240" w:lineRule="auto"/>
        <w:jc w:val="center"/>
        <w:rPr>
          <w:rFonts w:ascii="Arial" w:hAnsi="Arial" w:cs="Arial"/>
        </w:rPr>
      </w:pPr>
    </w:p>
    <w:p w14:paraId="64AE02EB" w14:textId="77777777" w:rsidR="00D1634A" w:rsidRPr="001B755F" w:rsidRDefault="00D1634A" w:rsidP="00AD593F">
      <w:pPr>
        <w:spacing w:after="0" w:line="240" w:lineRule="auto"/>
        <w:jc w:val="center"/>
        <w:rPr>
          <w:rFonts w:ascii="Arial" w:hAnsi="Arial" w:cs="Arial"/>
        </w:rPr>
      </w:pPr>
    </w:p>
    <w:p w14:paraId="02B2E2E4" w14:textId="77777777" w:rsidR="00D1634A" w:rsidRPr="001B755F" w:rsidRDefault="00D1634A" w:rsidP="00AD593F">
      <w:pPr>
        <w:spacing w:after="0" w:line="240" w:lineRule="auto"/>
        <w:jc w:val="center"/>
        <w:rPr>
          <w:rFonts w:ascii="Arial" w:hAnsi="Arial" w:cs="Arial"/>
        </w:rPr>
      </w:pPr>
    </w:p>
    <w:p w14:paraId="23B6FF6D" w14:textId="77777777" w:rsidR="00D1634A" w:rsidRPr="001B755F" w:rsidRDefault="00D1634A" w:rsidP="00AD593F">
      <w:pPr>
        <w:spacing w:after="0" w:line="240" w:lineRule="auto"/>
        <w:jc w:val="center"/>
        <w:rPr>
          <w:rFonts w:ascii="Arial" w:hAnsi="Arial" w:cs="Arial"/>
        </w:rPr>
      </w:pPr>
    </w:p>
    <w:p w14:paraId="3E71ADB9" w14:textId="77777777" w:rsidR="00D1634A" w:rsidRPr="001B755F" w:rsidRDefault="00D1634A" w:rsidP="00AD593F">
      <w:pPr>
        <w:spacing w:after="0" w:line="240" w:lineRule="auto"/>
        <w:jc w:val="center"/>
        <w:rPr>
          <w:rFonts w:ascii="Arial" w:hAnsi="Arial" w:cs="Arial"/>
        </w:rPr>
      </w:pPr>
    </w:p>
    <w:p w14:paraId="2A227ABC" w14:textId="77777777" w:rsidR="00D1634A" w:rsidRPr="001B755F" w:rsidRDefault="00D1634A" w:rsidP="00AD593F">
      <w:pPr>
        <w:spacing w:after="0" w:line="240" w:lineRule="auto"/>
        <w:jc w:val="center"/>
        <w:rPr>
          <w:rFonts w:ascii="Arial" w:hAnsi="Arial" w:cs="Arial"/>
        </w:rPr>
      </w:pPr>
    </w:p>
    <w:p w14:paraId="07CB40B0" w14:textId="77777777" w:rsidR="00D1634A" w:rsidRPr="001B755F" w:rsidRDefault="00D1634A" w:rsidP="00AD593F">
      <w:pPr>
        <w:spacing w:after="0" w:line="240" w:lineRule="auto"/>
        <w:jc w:val="center"/>
        <w:rPr>
          <w:rFonts w:ascii="Arial" w:hAnsi="Arial" w:cs="Arial"/>
        </w:rPr>
      </w:pPr>
    </w:p>
    <w:p w14:paraId="1B7D50DE" w14:textId="77777777" w:rsidR="00D1634A" w:rsidRPr="001B755F" w:rsidRDefault="00D1634A" w:rsidP="00AD593F">
      <w:pPr>
        <w:spacing w:after="0" w:line="240" w:lineRule="auto"/>
        <w:jc w:val="center"/>
        <w:rPr>
          <w:rFonts w:ascii="Arial" w:hAnsi="Arial" w:cs="Arial"/>
        </w:rPr>
      </w:pPr>
    </w:p>
    <w:p w14:paraId="31941F94" w14:textId="77777777" w:rsidR="00D1634A" w:rsidRPr="001B755F" w:rsidRDefault="00D1634A" w:rsidP="00AD593F">
      <w:pPr>
        <w:spacing w:after="0" w:line="240" w:lineRule="auto"/>
        <w:jc w:val="center"/>
        <w:rPr>
          <w:rFonts w:ascii="Arial" w:hAnsi="Arial" w:cs="Arial"/>
        </w:rPr>
      </w:pPr>
    </w:p>
    <w:p w14:paraId="1A8C3CD2" w14:textId="77777777" w:rsidR="00D1634A" w:rsidRPr="001B755F" w:rsidRDefault="00D1634A" w:rsidP="00AD593F">
      <w:pPr>
        <w:spacing w:after="0" w:line="240" w:lineRule="auto"/>
        <w:jc w:val="center"/>
        <w:rPr>
          <w:rFonts w:ascii="Arial" w:hAnsi="Arial" w:cs="Arial"/>
        </w:rPr>
      </w:pPr>
    </w:p>
    <w:p w14:paraId="110605C8" w14:textId="77777777" w:rsidR="00D1634A" w:rsidRPr="001B755F" w:rsidRDefault="00D1634A" w:rsidP="00AD593F">
      <w:pPr>
        <w:spacing w:after="0" w:line="240" w:lineRule="auto"/>
        <w:jc w:val="center"/>
        <w:rPr>
          <w:rFonts w:ascii="Arial" w:hAnsi="Arial" w:cs="Arial"/>
        </w:rPr>
      </w:pPr>
    </w:p>
    <w:p w14:paraId="2F1873B1" w14:textId="77777777" w:rsidR="00D1634A" w:rsidRPr="001B755F" w:rsidRDefault="00D1634A" w:rsidP="00AD593F">
      <w:pPr>
        <w:spacing w:after="0" w:line="240" w:lineRule="auto"/>
        <w:jc w:val="center"/>
        <w:rPr>
          <w:rFonts w:ascii="Arial" w:hAnsi="Arial" w:cs="Arial"/>
        </w:rPr>
      </w:pPr>
    </w:p>
    <w:p w14:paraId="581B2351" w14:textId="77777777" w:rsidR="00D1634A" w:rsidRPr="001B755F" w:rsidRDefault="00D1634A" w:rsidP="00AD593F">
      <w:pPr>
        <w:spacing w:after="0" w:line="240" w:lineRule="auto"/>
        <w:jc w:val="center"/>
        <w:rPr>
          <w:rFonts w:ascii="Arial" w:hAnsi="Arial" w:cs="Arial"/>
        </w:rPr>
      </w:pPr>
    </w:p>
    <w:p w14:paraId="2426C859" w14:textId="77777777" w:rsidR="00D1634A" w:rsidRPr="001B755F" w:rsidRDefault="00D1634A" w:rsidP="00AD593F">
      <w:pPr>
        <w:spacing w:after="0" w:line="240" w:lineRule="auto"/>
        <w:jc w:val="center"/>
        <w:rPr>
          <w:rFonts w:ascii="Arial" w:hAnsi="Arial" w:cs="Arial"/>
        </w:rPr>
      </w:pPr>
    </w:p>
    <w:p w14:paraId="7EE0C3B6" w14:textId="5C32AD0E" w:rsidR="00D1634A" w:rsidRPr="001B755F" w:rsidRDefault="00D1634A" w:rsidP="00AD593F">
      <w:pPr>
        <w:rPr>
          <w:rFonts w:ascii="Arial" w:hAnsi="Arial" w:cs="Arial"/>
        </w:rPr>
      </w:pPr>
      <w:r w:rsidRPr="001B755F">
        <w:rPr>
          <w:rFonts w:ascii="Arial" w:hAnsi="Arial" w:cs="Arial"/>
        </w:rPr>
        <w:br w:type="page"/>
      </w:r>
      <w:r w:rsidR="00B45824">
        <w:rPr>
          <w:rFonts w:ascii="Arial" w:hAnsi="Arial" w:cs="Arial"/>
        </w:rPr>
        <w:lastRenderedPageBreak/>
        <w:tab/>
      </w:r>
    </w:p>
    <w:p w14:paraId="0FC124F7" w14:textId="77777777" w:rsidR="003D4BC4" w:rsidRPr="001B755F" w:rsidRDefault="003D4BC4" w:rsidP="00AD593F">
      <w:pPr>
        <w:spacing w:after="0" w:line="240" w:lineRule="auto"/>
        <w:jc w:val="center"/>
        <w:rPr>
          <w:rFonts w:ascii="Arial" w:hAnsi="Arial" w:cs="Arial"/>
          <w:b/>
          <w:color w:val="000048"/>
          <w:sz w:val="28"/>
          <w:szCs w:val="28"/>
        </w:rPr>
      </w:pPr>
      <w:r w:rsidRPr="001B755F">
        <w:rPr>
          <w:rFonts w:ascii="Arial" w:hAnsi="Arial" w:cs="Arial"/>
          <w:b/>
          <w:color w:val="000048"/>
          <w:sz w:val="28"/>
          <w:szCs w:val="28"/>
        </w:rPr>
        <w:t>Table of Contents</w:t>
      </w:r>
    </w:p>
    <w:p w14:paraId="7FB3D757" w14:textId="77777777" w:rsidR="003D4BC4" w:rsidRPr="001B755F" w:rsidRDefault="003D4BC4" w:rsidP="00AD593F">
      <w:pPr>
        <w:pStyle w:val="TOChead"/>
        <w:rPr>
          <w:rFonts w:ascii="Arial" w:hAnsi="Arial" w:cs="Arial"/>
          <w:color w:val="000048"/>
        </w:rPr>
      </w:pPr>
    </w:p>
    <w:p w14:paraId="2A033E27" w14:textId="0E5FC5A9" w:rsidR="007F0C99" w:rsidRDefault="003D4BC4">
      <w:pPr>
        <w:pStyle w:val="TOC1"/>
        <w:rPr>
          <w:rFonts w:asciiTheme="minorHAnsi" w:eastAsiaTheme="minorEastAsia" w:hAnsiTheme="minorHAnsi" w:cstheme="minorBidi"/>
          <w:b w:val="0"/>
          <w:noProof/>
          <w:kern w:val="2"/>
          <w:sz w:val="24"/>
          <w:szCs w:val="24"/>
          <w14:ligatures w14:val="standardContextual"/>
        </w:rPr>
      </w:pPr>
      <w:r w:rsidRPr="001B755F">
        <w:rPr>
          <w:rFonts w:ascii="Arial" w:hAnsi="Arial" w:cs="Arial"/>
          <w:color w:val="000048"/>
        </w:rPr>
        <w:fldChar w:fldCharType="begin"/>
      </w:r>
      <w:r w:rsidRPr="001B755F">
        <w:rPr>
          <w:rFonts w:ascii="Arial" w:hAnsi="Arial" w:cs="Arial"/>
          <w:color w:val="000048"/>
        </w:rPr>
        <w:instrText xml:space="preserve"> TOC \o "1-4" \h \z \u </w:instrText>
      </w:r>
      <w:r w:rsidRPr="001B755F">
        <w:rPr>
          <w:rFonts w:ascii="Arial" w:hAnsi="Arial" w:cs="Arial"/>
          <w:color w:val="000048"/>
        </w:rPr>
        <w:fldChar w:fldCharType="separate"/>
      </w:r>
      <w:hyperlink w:anchor="_Toc193970846" w:history="1">
        <w:r w:rsidR="007F0C99" w:rsidRPr="00961A5B">
          <w:rPr>
            <w:rStyle w:val="Hyperlink"/>
            <w:rFonts w:ascii="Arial" w:hAnsi="Arial" w:cs="Arial"/>
            <w:noProof/>
          </w:rPr>
          <w:t>1</w:t>
        </w:r>
        <w:r w:rsidR="007F0C99">
          <w:rPr>
            <w:rFonts w:asciiTheme="minorHAnsi" w:eastAsiaTheme="minorEastAsia" w:hAnsiTheme="minorHAnsi" w:cstheme="minorBidi"/>
            <w:b w:val="0"/>
            <w:noProof/>
            <w:kern w:val="2"/>
            <w:sz w:val="24"/>
            <w:szCs w:val="24"/>
            <w14:ligatures w14:val="standardContextual"/>
          </w:rPr>
          <w:tab/>
        </w:r>
        <w:r w:rsidR="007F0C99" w:rsidRPr="00961A5B">
          <w:rPr>
            <w:rStyle w:val="Hyperlink"/>
            <w:rFonts w:ascii="Arial" w:hAnsi="Arial" w:cs="Arial"/>
            <w:noProof/>
          </w:rPr>
          <w:t>Introduction</w:t>
        </w:r>
        <w:r w:rsidR="007F0C99">
          <w:rPr>
            <w:noProof/>
            <w:webHidden/>
          </w:rPr>
          <w:tab/>
        </w:r>
        <w:r w:rsidR="007F0C99">
          <w:rPr>
            <w:noProof/>
            <w:webHidden/>
          </w:rPr>
          <w:fldChar w:fldCharType="begin"/>
        </w:r>
        <w:r w:rsidR="007F0C99">
          <w:rPr>
            <w:noProof/>
            <w:webHidden/>
          </w:rPr>
          <w:instrText xml:space="preserve"> PAGEREF _Toc193970846 \h </w:instrText>
        </w:r>
        <w:r w:rsidR="007F0C99">
          <w:rPr>
            <w:noProof/>
            <w:webHidden/>
          </w:rPr>
        </w:r>
        <w:r w:rsidR="007F0C99">
          <w:rPr>
            <w:noProof/>
            <w:webHidden/>
          </w:rPr>
          <w:fldChar w:fldCharType="separate"/>
        </w:r>
        <w:r w:rsidR="007F0C99">
          <w:rPr>
            <w:noProof/>
            <w:webHidden/>
          </w:rPr>
          <w:t>4</w:t>
        </w:r>
        <w:r w:rsidR="007F0C99">
          <w:rPr>
            <w:noProof/>
            <w:webHidden/>
          </w:rPr>
          <w:fldChar w:fldCharType="end"/>
        </w:r>
      </w:hyperlink>
    </w:p>
    <w:p w14:paraId="59743070" w14:textId="1A2AD6B0"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7" w:history="1">
        <w:r w:rsidRPr="00961A5B">
          <w:rPr>
            <w:rStyle w:val="Hyperlink"/>
            <w:rFonts w:ascii="Arial" w:hAnsi="Arial" w:cs="Arial"/>
            <w:noProof/>
          </w:rPr>
          <w:t>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Scope of the document</w:t>
        </w:r>
        <w:r>
          <w:rPr>
            <w:noProof/>
            <w:webHidden/>
          </w:rPr>
          <w:tab/>
        </w:r>
        <w:r>
          <w:rPr>
            <w:noProof/>
            <w:webHidden/>
          </w:rPr>
          <w:fldChar w:fldCharType="begin"/>
        </w:r>
        <w:r>
          <w:rPr>
            <w:noProof/>
            <w:webHidden/>
          </w:rPr>
          <w:instrText xml:space="preserve"> PAGEREF _Toc193970847 \h </w:instrText>
        </w:r>
        <w:r>
          <w:rPr>
            <w:noProof/>
            <w:webHidden/>
          </w:rPr>
        </w:r>
        <w:r>
          <w:rPr>
            <w:noProof/>
            <w:webHidden/>
          </w:rPr>
          <w:fldChar w:fldCharType="separate"/>
        </w:r>
        <w:r>
          <w:rPr>
            <w:noProof/>
            <w:webHidden/>
          </w:rPr>
          <w:t>4</w:t>
        </w:r>
        <w:r>
          <w:rPr>
            <w:noProof/>
            <w:webHidden/>
          </w:rPr>
          <w:fldChar w:fldCharType="end"/>
        </w:r>
      </w:hyperlink>
    </w:p>
    <w:p w14:paraId="59732376" w14:textId="439429B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8" w:history="1">
        <w:r w:rsidRPr="00961A5B">
          <w:rPr>
            <w:rStyle w:val="Hyperlink"/>
            <w:rFonts w:ascii="Arial" w:hAnsi="Arial" w:cs="Arial"/>
            <w:noProof/>
          </w:rPr>
          <w:t>3</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Purpose</w:t>
        </w:r>
        <w:r>
          <w:rPr>
            <w:noProof/>
            <w:webHidden/>
          </w:rPr>
          <w:tab/>
        </w:r>
        <w:r>
          <w:rPr>
            <w:noProof/>
            <w:webHidden/>
          </w:rPr>
          <w:fldChar w:fldCharType="begin"/>
        </w:r>
        <w:r>
          <w:rPr>
            <w:noProof/>
            <w:webHidden/>
          </w:rPr>
          <w:instrText xml:space="preserve"> PAGEREF _Toc193970848 \h </w:instrText>
        </w:r>
        <w:r>
          <w:rPr>
            <w:noProof/>
            <w:webHidden/>
          </w:rPr>
        </w:r>
        <w:r>
          <w:rPr>
            <w:noProof/>
            <w:webHidden/>
          </w:rPr>
          <w:fldChar w:fldCharType="separate"/>
        </w:r>
        <w:r>
          <w:rPr>
            <w:noProof/>
            <w:webHidden/>
          </w:rPr>
          <w:t>4</w:t>
        </w:r>
        <w:r>
          <w:rPr>
            <w:noProof/>
            <w:webHidden/>
          </w:rPr>
          <w:fldChar w:fldCharType="end"/>
        </w:r>
      </w:hyperlink>
    </w:p>
    <w:p w14:paraId="3124397D" w14:textId="7232ADCE"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9" w:history="1">
        <w:r w:rsidRPr="00961A5B">
          <w:rPr>
            <w:rStyle w:val="Hyperlink"/>
            <w:rFonts w:ascii="Arial" w:hAnsi="Arial" w:cs="Arial"/>
            <w:noProof/>
          </w:rPr>
          <w:t>4</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Program Overview</w:t>
        </w:r>
        <w:r>
          <w:rPr>
            <w:noProof/>
            <w:webHidden/>
          </w:rPr>
          <w:tab/>
        </w:r>
        <w:r>
          <w:rPr>
            <w:noProof/>
            <w:webHidden/>
          </w:rPr>
          <w:fldChar w:fldCharType="begin"/>
        </w:r>
        <w:r>
          <w:rPr>
            <w:noProof/>
            <w:webHidden/>
          </w:rPr>
          <w:instrText xml:space="preserve"> PAGEREF _Toc193970849 \h </w:instrText>
        </w:r>
        <w:r>
          <w:rPr>
            <w:noProof/>
            <w:webHidden/>
          </w:rPr>
        </w:r>
        <w:r>
          <w:rPr>
            <w:noProof/>
            <w:webHidden/>
          </w:rPr>
          <w:fldChar w:fldCharType="separate"/>
        </w:r>
        <w:r>
          <w:rPr>
            <w:noProof/>
            <w:webHidden/>
          </w:rPr>
          <w:t>4</w:t>
        </w:r>
        <w:r>
          <w:rPr>
            <w:noProof/>
            <w:webHidden/>
          </w:rPr>
          <w:fldChar w:fldCharType="end"/>
        </w:r>
      </w:hyperlink>
    </w:p>
    <w:p w14:paraId="55BE3F29" w14:textId="791B0B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0" w:history="1">
        <w:r w:rsidRPr="00961A5B">
          <w:rPr>
            <w:rStyle w:val="Hyperlink"/>
            <w:rFonts w:ascii="Arial" w:hAnsi="Arial" w:cs="Arial"/>
            <w:noProof/>
          </w:rPr>
          <w:t>5</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Acronyms and Definitions</w:t>
        </w:r>
        <w:r>
          <w:rPr>
            <w:noProof/>
            <w:webHidden/>
          </w:rPr>
          <w:tab/>
        </w:r>
        <w:r>
          <w:rPr>
            <w:noProof/>
            <w:webHidden/>
          </w:rPr>
          <w:fldChar w:fldCharType="begin"/>
        </w:r>
        <w:r>
          <w:rPr>
            <w:noProof/>
            <w:webHidden/>
          </w:rPr>
          <w:instrText xml:space="preserve"> PAGEREF _Toc193970850 \h </w:instrText>
        </w:r>
        <w:r>
          <w:rPr>
            <w:noProof/>
            <w:webHidden/>
          </w:rPr>
        </w:r>
        <w:r>
          <w:rPr>
            <w:noProof/>
            <w:webHidden/>
          </w:rPr>
          <w:fldChar w:fldCharType="separate"/>
        </w:r>
        <w:r>
          <w:rPr>
            <w:noProof/>
            <w:webHidden/>
          </w:rPr>
          <w:t>6</w:t>
        </w:r>
        <w:r>
          <w:rPr>
            <w:noProof/>
            <w:webHidden/>
          </w:rPr>
          <w:fldChar w:fldCharType="end"/>
        </w:r>
      </w:hyperlink>
    </w:p>
    <w:p w14:paraId="7E89DE0F" w14:textId="0B8F02CE" w:rsidR="007F0C99" w:rsidRDefault="007F0C99">
      <w:pPr>
        <w:pStyle w:val="TOC2"/>
        <w:rPr>
          <w:rFonts w:asciiTheme="minorHAnsi" w:eastAsiaTheme="minorEastAsia" w:hAnsiTheme="minorHAnsi" w:cstheme="minorBidi"/>
          <w:b w:val="0"/>
          <w:kern w:val="2"/>
          <w:sz w:val="24"/>
          <w:szCs w:val="24"/>
          <w14:ligatures w14:val="standardContextual"/>
        </w:rPr>
      </w:pPr>
      <w:hyperlink w:anchor="_Toc193970851" w:history="1">
        <w:r w:rsidRPr="00961A5B">
          <w:rPr>
            <w:rStyle w:val="Hyperlink"/>
            <w:rFonts w:ascii="Arial" w:hAnsi="Arial" w:cs="Arial"/>
          </w:rPr>
          <w:t>Acronyms</w:t>
        </w:r>
        <w:r>
          <w:rPr>
            <w:webHidden/>
          </w:rPr>
          <w:tab/>
        </w:r>
        <w:r>
          <w:rPr>
            <w:webHidden/>
          </w:rPr>
          <w:fldChar w:fldCharType="begin"/>
        </w:r>
        <w:r>
          <w:rPr>
            <w:webHidden/>
          </w:rPr>
          <w:instrText xml:space="preserve"> PAGEREF _Toc193970851 \h </w:instrText>
        </w:r>
        <w:r>
          <w:rPr>
            <w:webHidden/>
          </w:rPr>
        </w:r>
        <w:r>
          <w:rPr>
            <w:webHidden/>
          </w:rPr>
          <w:fldChar w:fldCharType="separate"/>
        </w:r>
        <w:r>
          <w:rPr>
            <w:webHidden/>
          </w:rPr>
          <w:t>6</w:t>
        </w:r>
        <w:r>
          <w:rPr>
            <w:webHidden/>
          </w:rPr>
          <w:fldChar w:fldCharType="end"/>
        </w:r>
      </w:hyperlink>
    </w:p>
    <w:p w14:paraId="0A18E14F" w14:textId="372572C7"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2" w:history="1">
        <w:r w:rsidRPr="00961A5B">
          <w:rPr>
            <w:rStyle w:val="Hyperlink"/>
            <w:rFonts w:ascii="Arial" w:hAnsi="Arial" w:cs="Arial"/>
            <w:noProof/>
          </w:rPr>
          <w:t>6</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Guidelines</w:t>
        </w:r>
        <w:r>
          <w:rPr>
            <w:noProof/>
            <w:webHidden/>
          </w:rPr>
          <w:tab/>
        </w:r>
        <w:r>
          <w:rPr>
            <w:noProof/>
            <w:webHidden/>
          </w:rPr>
          <w:fldChar w:fldCharType="begin"/>
        </w:r>
        <w:r>
          <w:rPr>
            <w:noProof/>
            <w:webHidden/>
          </w:rPr>
          <w:instrText xml:space="preserve"> PAGEREF _Toc193970852 \h </w:instrText>
        </w:r>
        <w:r>
          <w:rPr>
            <w:noProof/>
            <w:webHidden/>
          </w:rPr>
        </w:r>
        <w:r>
          <w:rPr>
            <w:noProof/>
            <w:webHidden/>
          </w:rPr>
          <w:fldChar w:fldCharType="separate"/>
        </w:r>
        <w:r>
          <w:rPr>
            <w:noProof/>
            <w:webHidden/>
          </w:rPr>
          <w:t>6</w:t>
        </w:r>
        <w:r>
          <w:rPr>
            <w:noProof/>
            <w:webHidden/>
          </w:rPr>
          <w:fldChar w:fldCharType="end"/>
        </w:r>
      </w:hyperlink>
    </w:p>
    <w:p w14:paraId="778850EA" w14:textId="1BFC49FB"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3" w:history="1">
        <w:r w:rsidRPr="00961A5B">
          <w:rPr>
            <w:rStyle w:val="Hyperlink"/>
            <w:rFonts w:ascii="Arial" w:hAnsi="Arial" w:cs="Arial"/>
            <w:noProof/>
          </w:rPr>
          <w:t>7</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Skilling completion criteria for GenC Interns</w:t>
        </w:r>
        <w:r>
          <w:rPr>
            <w:noProof/>
            <w:webHidden/>
          </w:rPr>
          <w:tab/>
        </w:r>
        <w:r>
          <w:rPr>
            <w:noProof/>
            <w:webHidden/>
          </w:rPr>
          <w:fldChar w:fldCharType="begin"/>
        </w:r>
        <w:r>
          <w:rPr>
            <w:noProof/>
            <w:webHidden/>
          </w:rPr>
          <w:instrText xml:space="preserve"> PAGEREF _Toc193970853 \h </w:instrText>
        </w:r>
        <w:r>
          <w:rPr>
            <w:noProof/>
            <w:webHidden/>
          </w:rPr>
        </w:r>
        <w:r>
          <w:rPr>
            <w:noProof/>
            <w:webHidden/>
          </w:rPr>
          <w:fldChar w:fldCharType="separate"/>
        </w:r>
        <w:r>
          <w:rPr>
            <w:noProof/>
            <w:webHidden/>
          </w:rPr>
          <w:t>7</w:t>
        </w:r>
        <w:r>
          <w:rPr>
            <w:noProof/>
            <w:webHidden/>
          </w:rPr>
          <w:fldChar w:fldCharType="end"/>
        </w:r>
      </w:hyperlink>
    </w:p>
    <w:p w14:paraId="43950A35" w14:textId="57A562A3"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4" w:history="1">
        <w:r w:rsidRPr="00961A5B">
          <w:rPr>
            <w:rStyle w:val="Hyperlink"/>
            <w:rFonts w:ascii="Arial" w:hAnsi="Arial" w:cs="Arial"/>
            <w:noProof/>
          </w:rPr>
          <w:t>7.1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Technical Competencies</w:t>
        </w:r>
        <w:r>
          <w:rPr>
            <w:noProof/>
            <w:webHidden/>
          </w:rPr>
          <w:tab/>
        </w:r>
        <w:r>
          <w:rPr>
            <w:noProof/>
            <w:webHidden/>
          </w:rPr>
          <w:fldChar w:fldCharType="begin"/>
        </w:r>
        <w:r>
          <w:rPr>
            <w:noProof/>
            <w:webHidden/>
          </w:rPr>
          <w:instrText xml:space="preserve"> PAGEREF _Toc193970854 \h </w:instrText>
        </w:r>
        <w:r>
          <w:rPr>
            <w:noProof/>
            <w:webHidden/>
          </w:rPr>
        </w:r>
        <w:r>
          <w:rPr>
            <w:noProof/>
            <w:webHidden/>
          </w:rPr>
          <w:fldChar w:fldCharType="separate"/>
        </w:r>
        <w:r>
          <w:rPr>
            <w:noProof/>
            <w:webHidden/>
          </w:rPr>
          <w:t>7</w:t>
        </w:r>
        <w:r>
          <w:rPr>
            <w:noProof/>
            <w:webHidden/>
          </w:rPr>
          <w:fldChar w:fldCharType="end"/>
        </w:r>
      </w:hyperlink>
    </w:p>
    <w:p w14:paraId="47B56DFE" w14:textId="59117534"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55" w:history="1">
        <w:r w:rsidRPr="00961A5B">
          <w:rPr>
            <w:rStyle w:val="Hyperlink"/>
            <w:rFonts w:ascii="Arial" w:hAnsi="Arial" w:cs="Arial"/>
            <w:noProof/>
          </w:rPr>
          <w:t>7.1.1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Stage 1</w:t>
        </w:r>
        <w:r>
          <w:rPr>
            <w:noProof/>
            <w:webHidden/>
          </w:rPr>
          <w:tab/>
        </w:r>
        <w:r>
          <w:rPr>
            <w:noProof/>
            <w:webHidden/>
          </w:rPr>
          <w:fldChar w:fldCharType="begin"/>
        </w:r>
        <w:r>
          <w:rPr>
            <w:noProof/>
            <w:webHidden/>
          </w:rPr>
          <w:instrText xml:space="preserve"> PAGEREF _Toc193970855 \h </w:instrText>
        </w:r>
        <w:r>
          <w:rPr>
            <w:noProof/>
            <w:webHidden/>
          </w:rPr>
        </w:r>
        <w:r>
          <w:rPr>
            <w:noProof/>
            <w:webHidden/>
          </w:rPr>
          <w:fldChar w:fldCharType="separate"/>
        </w:r>
        <w:r>
          <w:rPr>
            <w:noProof/>
            <w:webHidden/>
          </w:rPr>
          <w:t>7</w:t>
        </w:r>
        <w:r>
          <w:rPr>
            <w:noProof/>
            <w:webHidden/>
          </w:rPr>
          <w:fldChar w:fldCharType="end"/>
        </w:r>
      </w:hyperlink>
    </w:p>
    <w:p w14:paraId="164981D7" w14:textId="0D0FB5D2"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56" w:history="1">
        <w:r w:rsidRPr="00961A5B">
          <w:rPr>
            <w:rStyle w:val="Hyperlink"/>
            <w:rFonts w:ascii="Arial" w:hAnsi="Arial" w:cs="Arial"/>
            <w:noProof/>
          </w:rPr>
          <w:t>7.1.2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Stage 2 and beyond (Advanced skilling stages)</w:t>
        </w:r>
        <w:r>
          <w:rPr>
            <w:noProof/>
            <w:webHidden/>
          </w:rPr>
          <w:tab/>
        </w:r>
        <w:r>
          <w:rPr>
            <w:noProof/>
            <w:webHidden/>
          </w:rPr>
          <w:fldChar w:fldCharType="begin"/>
        </w:r>
        <w:r>
          <w:rPr>
            <w:noProof/>
            <w:webHidden/>
          </w:rPr>
          <w:instrText xml:space="preserve"> PAGEREF _Toc193970856 \h </w:instrText>
        </w:r>
        <w:r>
          <w:rPr>
            <w:noProof/>
            <w:webHidden/>
          </w:rPr>
        </w:r>
        <w:r>
          <w:rPr>
            <w:noProof/>
            <w:webHidden/>
          </w:rPr>
          <w:fldChar w:fldCharType="separate"/>
        </w:r>
        <w:r>
          <w:rPr>
            <w:noProof/>
            <w:webHidden/>
          </w:rPr>
          <w:t>7</w:t>
        </w:r>
        <w:r>
          <w:rPr>
            <w:noProof/>
            <w:webHidden/>
          </w:rPr>
          <w:fldChar w:fldCharType="end"/>
        </w:r>
      </w:hyperlink>
    </w:p>
    <w:p w14:paraId="1D06E368" w14:textId="532CDC44"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7" w:history="1">
        <w:r w:rsidRPr="00961A5B">
          <w:rPr>
            <w:rStyle w:val="Hyperlink"/>
            <w:rFonts w:ascii="Arial" w:hAnsi="Arial" w:cs="Arial"/>
            <w:noProof/>
          </w:rPr>
          <w:t>7.1.2.1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RAG Definition</w:t>
        </w:r>
        <w:r>
          <w:rPr>
            <w:noProof/>
            <w:webHidden/>
          </w:rPr>
          <w:tab/>
        </w:r>
        <w:r>
          <w:rPr>
            <w:noProof/>
            <w:webHidden/>
          </w:rPr>
          <w:fldChar w:fldCharType="begin"/>
        </w:r>
        <w:r>
          <w:rPr>
            <w:noProof/>
            <w:webHidden/>
          </w:rPr>
          <w:instrText xml:space="preserve"> PAGEREF _Toc193970857 \h </w:instrText>
        </w:r>
        <w:r>
          <w:rPr>
            <w:noProof/>
            <w:webHidden/>
          </w:rPr>
        </w:r>
        <w:r>
          <w:rPr>
            <w:noProof/>
            <w:webHidden/>
          </w:rPr>
          <w:fldChar w:fldCharType="separate"/>
        </w:r>
        <w:r>
          <w:rPr>
            <w:noProof/>
            <w:webHidden/>
          </w:rPr>
          <w:t>8</w:t>
        </w:r>
        <w:r>
          <w:rPr>
            <w:noProof/>
            <w:webHidden/>
          </w:rPr>
          <w:fldChar w:fldCharType="end"/>
        </w:r>
      </w:hyperlink>
    </w:p>
    <w:p w14:paraId="2C4EDF81" w14:textId="1FD4975E"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8" w:history="1">
        <w:r w:rsidRPr="00961A5B">
          <w:rPr>
            <w:rStyle w:val="Hyperlink"/>
            <w:rFonts w:ascii="Arial" w:hAnsi="Arial" w:cs="Arial"/>
            <w:noProof/>
          </w:rPr>
          <w:t>7.1.2.2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Skilling completion criteria from Stage 2 and attempt eligibility</w:t>
        </w:r>
        <w:r>
          <w:rPr>
            <w:noProof/>
            <w:webHidden/>
          </w:rPr>
          <w:tab/>
        </w:r>
        <w:r>
          <w:rPr>
            <w:noProof/>
            <w:webHidden/>
          </w:rPr>
          <w:fldChar w:fldCharType="begin"/>
        </w:r>
        <w:r>
          <w:rPr>
            <w:noProof/>
            <w:webHidden/>
          </w:rPr>
          <w:instrText xml:space="preserve"> PAGEREF _Toc193970858 \h </w:instrText>
        </w:r>
        <w:r>
          <w:rPr>
            <w:noProof/>
            <w:webHidden/>
          </w:rPr>
        </w:r>
        <w:r>
          <w:rPr>
            <w:noProof/>
            <w:webHidden/>
          </w:rPr>
          <w:fldChar w:fldCharType="separate"/>
        </w:r>
        <w:r>
          <w:rPr>
            <w:noProof/>
            <w:webHidden/>
          </w:rPr>
          <w:t>9</w:t>
        </w:r>
        <w:r>
          <w:rPr>
            <w:noProof/>
            <w:webHidden/>
          </w:rPr>
          <w:fldChar w:fldCharType="end"/>
        </w:r>
      </w:hyperlink>
    </w:p>
    <w:p w14:paraId="68E11FB8" w14:textId="5189E514"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9" w:history="1">
        <w:r w:rsidRPr="00961A5B">
          <w:rPr>
            <w:rStyle w:val="Hyperlink"/>
            <w:rFonts w:ascii="Arial" w:hAnsi="Arial" w:cs="Arial"/>
            <w:noProof/>
          </w:rPr>
          <w:t>7.1.2.3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Gating criteria Beyond Stage 2</w:t>
        </w:r>
        <w:r>
          <w:rPr>
            <w:noProof/>
            <w:webHidden/>
          </w:rPr>
          <w:tab/>
        </w:r>
        <w:r>
          <w:rPr>
            <w:noProof/>
            <w:webHidden/>
          </w:rPr>
          <w:fldChar w:fldCharType="begin"/>
        </w:r>
        <w:r>
          <w:rPr>
            <w:noProof/>
            <w:webHidden/>
          </w:rPr>
          <w:instrText xml:space="preserve"> PAGEREF _Toc193970859 \h </w:instrText>
        </w:r>
        <w:r>
          <w:rPr>
            <w:noProof/>
            <w:webHidden/>
          </w:rPr>
        </w:r>
        <w:r>
          <w:rPr>
            <w:noProof/>
            <w:webHidden/>
          </w:rPr>
          <w:fldChar w:fldCharType="separate"/>
        </w:r>
        <w:r>
          <w:rPr>
            <w:noProof/>
            <w:webHidden/>
          </w:rPr>
          <w:t>9</w:t>
        </w:r>
        <w:r>
          <w:rPr>
            <w:noProof/>
            <w:webHidden/>
          </w:rPr>
          <w:fldChar w:fldCharType="end"/>
        </w:r>
      </w:hyperlink>
    </w:p>
    <w:p w14:paraId="1F8AB71A" w14:textId="69FAFED7"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0" w:history="1">
        <w:r w:rsidRPr="00961A5B">
          <w:rPr>
            <w:rStyle w:val="Hyperlink"/>
            <w:rFonts w:ascii="Arial" w:hAnsi="Arial" w:cs="Arial"/>
            <w:noProof/>
          </w:rPr>
          <w:t>7.1.3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Exceptions to evaluation components</w:t>
        </w:r>
        <w:r>
          <w:rPr>
            <w:noProof/>
            <w:webHidden/>
          </w:rPr>
          <w:tab/>
        </w:r>
        <w:r>
          <w:rPr>
            <w:noProof/>
            <w:webHidden/>
          </w:rPr>
          <w:fldChar w:fldCharType="begin"/>
        </w:r>
        <w:r>
          <w:rPr>
            <w:noProof/>
            <w:webHidden/>
          </w:rPr>
          <w:instrText xml:space="preserve"> PAGEREF _Toc193970860 \h </w:instrText>
        </w:r>
        <w:r>
          <w:rPr>
            <w:noProof/>
            <w:webHidden/>
          </w:rPr>
        </w:r>
        <w:r>
          <w:rPr>
            <w:noProof/>
            <w:webHidden/>
          </w:rPr>
          <w:fldChar w:fldCharType="separate"/>
        </w:r>
        <w:r>
          <w:rPr>
            <w:noProof/>
            <w:webHidden/>
          </w:rPr>
          <w:t>9</w:t>
        </w:r>
        <w:r>
          <w:rPr>
            <w:noProof/>
            <w:webHidden/>
          </w:rPr>
          <w:fldChar w:fldCharType="end"/>
        </w:r>
      </w:hyperlink>
    </w:p>
    <w:p w14:paraId="279F3172" w14:textId="6EAADD72"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61" w:history="1">
        <w:r w:rsidRPr="00961A5B">
          <w:rPr>
            <w:rStyle w:val="Hyperlink"/>
            <w:rFonts w:ascii="Arial" w:hAnsi="Arial" w:cs="Arial"/>
            <w:noProof/>
          </w:rPr>
          <w:t>7.1.3.1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EPS B.COM hiring selects</w:t>
        </w:r>
        <w:r>
          <w:rPr>
            <w:noProof/>
            <w:webHidden/>
          </w:rPr>
          <w:tab/>
        </w:r>
        <w:r>
          <w:rPr>
            <w:noProof/>
            <w:webHidden/>
          </w:rPr>
          <w:fldChar w:fldCharType="begin"/>
        </w:r>
        <w:r>
          <w:rPr>
            <w:noProof/>
            <w:webHidden/>
          </w:rPr>
          <w:instrText xml:space="preserve"> PAGEREF _Toc193970861 \h </w:instrText>
        </w:r>
        <w:r>
          <w:rPr>
            <w:noProof/>
            <w:webHidden/>
          </w:rPr>
        </w:r>
        <w:r>
          <w:rPr>
            <w:noProof/>
            <w:webHidden/>
          </w:rPr>
          <w:fldChar w:fldCharType="separate"/>
        </w:r>
        <w:r>
          <w:rPr>
            <w:noProof/>
            <w:webHidden/>
          </w:rPr>
          <w:t>9</w:t>
        </w:r>
        <w:r>
          <w:rPr>
            <w:noProof/>
            <w:webHidden/>
          </w:rPr>
          <w:fldChar w:fldCharType="end"/>
        </w:r>
      </w:hyperlink>
    </w:p>
    <w:p w14:paraId="2138A374" w14:textId="565C97B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2" w:history="1">
        <w:r w:rsidRPr="00961A5B">
          <w:rPr>
            <w:rStyle w:val="Hyperlink"/>
            <w:rFonts w:ascii="Arial" w:hAnsi="Arial" w:cs="Arial"/>
            <w:noProof/>
          </w:rPr>
          <w:t>7.1.4</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Note</w:t>
        </w:r>
        <w:r>
          <w:rPr>
            <w:noProof/>
            <w:webHidden/>
          </w:rPr>
          <w:tab/>
        </w:r>
        <w:r>
          <w:rPr>
            <w:noProof/>
            <w:webHidden/>
          </w:rPr>
          <w:fldChar w:fldCharType="begin"/>
        </w:r>
        <w:r>
          <w:rPr>
            <w:noProof/>
            <w:webHidden/>
          </w:rPr>
          <w:instrText xml:space="preserve"> PAGEREF _Toc193970862 \h </w:instrText>
        </w:r>
        <w:r>
          <w:rPr>
            <w:noProof/>
            <w:webHidden/>
          </w:rPr>
        </w:r>
        <w:r>
          <w:rPr>
            <w:noProof/>
            <w:webHidden/>
          </w:rPr>
          <w:fldChar w:fldCharType="separate"/>
        </w:r>
        <w:r>
          <w:rPr>
            <w:noProof/>
            <w:webHidden/>
          </w:rPr>
          <w:t>10</w:t>
        </w:r>
        <w:r>
          <w:rPr>
            <w:noProof/>
            <w:webHidden/>
          </w:rPr>
          <w:fldChar w:fldCharType="end"/>
        </w:r>
      </w:hyperlink>
    </w:p>
    <w:p w14:paraId="14E36618" w14:textId="57EDC0E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3" w:history="1">
        <w:r w:rsidRPr="00961A5B">
          <w:rPr>
            <w:rStyle w:val="Hyperlink"/>
            <w:rFonts w:ascii="Arial" w:hAnsi="Arial" w:cs="Arial"/>
            <w:noProof/>
          </w:rPr>
          <w:t>8</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Behavioral Competencies</w:t>
        </w:r>
        <w:r>
          <w:rPr>
            <w:noProof/>
            <w:webHidden/>
          </w:rPr>
          <w:tab/>
        </w:r>
        <w:r>
          <w:rPr>
            <w:noProof/>
            <w:webHidden/>
          </w:rPr>
          <w:fldChar w:fldCharType="begin"/>
        </w:r>
        <w:r>
          <w:rPr>
            <w:noProof/>
            <w:webHidden/>
          </w:rPr>
          <w:instrText xml:space="preserve"> PAGEREF _Toc193970863 \h </w:instrText>
        </w:r>
        <w:r>
          <w:rPr>
            <w:noProof/>
            <w:webHidden/>
          </w:rPr>
        </w:r>
        <w:r>
          <w:rPr>
            <w:noProof/>
            <w:webHidden/>
          </w:rPr>
          <w:fldChar w:fldCharType="separate"/>
        </w:r>
        <w:r>
          <w:rPr>
            <w:noProof/>
            <w:webHidden/>
          </w:rPr>
          <w:t>10</w:t>
        </w:r>
        <w:r>
          <w:rPr>
            <w:noProof/>
            <w:webHidden/>
          </w:rPr>
          <w:fldChar w:fldCharType="end"/>
        </w:r>
      </w:hyperlink>
    </w:p>
    <w:p w14:paraId="72D06F19" w14:textId="153D4D3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4" w:history="1">
        <w:r w:rsidRPr="00961A5B">
          <w:rPr>
            <w:rStyle w:val="Hyperlink"/>
            <w:rFonts w:ascii="Arial" w:hAnsi="Arial" w:cs="Arial"/>
            <w:noProof/>
          </w:rPr>
          <w:t>8.1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Expectation post FTE onboarding</w:t>
        </w:r>
        <w:r>
          <w:rPr>
            <w:noProof/>
            <w:webHidden/>
          </w:rPr>
          <w:tab/>
        </w:r>
        <w:r>
          <w:rPr>
            <w:noProof/>
            <w:webHidden/>
          </w:rPr>
          <w:fldChar w:fldCharType="begin"/>
        </w:r>
        <w:r>
          <w:rPr>
            <w:noProof/>
            <w:webHidden/>
          </w:rPr>
          <w:instrText xml:space="preserve"> PAGEREF _Toc193970864 \h </w:instrText>
        </w:r>
        <w:r>
          <w:rPr>
            <w:noProof/>
            <w:webHidden/>
          </w:rPr>
        </w:r>
        <w:r>
          <w:rPr>
            <w:noProof/>
            <w:webHidden/>
          </w:rPr>
          <w:fldChar w:fldCharType="separate"/>
        </w:r>
        <w:r>
          <w:rPr>
            <w:noProof/>
            <w:webHidden/>
          </w:rPr>
          <w:t>10</w:t>
        </w:r>
        <w:r>
          <w:rPr>
            <w:noProof/>
            <w:webHidden/>
          </w:rPr>
          <w:fldChar w:fldCharType="end"/>
        </w:r>
      </w:hyperlink>
    </w:p>
    <w:p w14:paraId="4142FDC1" w14:textId="0A2761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5" w:history="1">
        <w:r w:rsidRPr="00961A5B">
          <w:rPr>
            <w:rStyle w:val="Hyperlink"/>
            <w:rFonts w:ascii="Arial" w:hAnsi="Arial" w:cs="Arial"/>
            <w:noProof/>
          </w:rPr>
          <w:t>9</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Attendance health Status</w:t>
        </w:r>
        <w:r>
          <w:rPr>
            <w:noProof/>
            <w:webHidden/>
          </w:rPr>
          <w:tab/>
        </w:r>
        <w:r>
          <w:rPr>
            <w:noProof/>
            <w:webHidden/>
          </w:rPr>
          <w:fldChar w:fldCharType="begin"/>
        </w:r>
        <w:r>
          <w:rPr>
            <w:noProof/>
            <w:webHidden/>
          </w:rPr>
          <w:instrText xml:space="preserve"> PAGEREF _Toc193970865 \h </w:instrText>
        </w:r>
        <w:r>
          <w:rPr>
            <w:noProof/>
            <w:webHidden/>
          </w:rPr>
        </w:r>
        <w:r>
          <w:rPr>
            <w:noProof/>
            <w:webHidden/>
          </w:rPr>
          <w:fldChar w:fldCharType="separate"/>
        </w:r>
        <w:r>
          <w:rPr>
            <w:noProof/>
            <w:webHidden/>
          </w:rPr>
          <w:t>11</w:t>
        </w:r>
        <w:r>
          <w:rPr>
            <w:noProof/>
            <w:webHidden/>
          </w:rPr>
          <w:fldChar w:fldCharType="end"/>
        </w:r>
      </w:hyperlink>
    </w:p>
    <w:p w14:paraId="420DAFB4" w14:textId="2D0A34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6" w:history="1">
        <w:r w:rsidRPr="00961A5B">
          <w:rPr>
            <w:rStyle w:val="Hyperlink"/>
            <w:rFonts w:ascii="Arial" w:hAnsi="Arial" w:cs="Arial"/>
            <w:noProof/>
          </w:rPr>
          <w:t>10</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Internship Stipend</w:t>
        </w:r>
        <w:r>
          <w:rPr>
            <w:noProof/>
            <w:webHidden/>
          </w:rPr>
          <w:tab/>
        </w:r>
        <w:r>
          <w:rPr>
            <w:noProof/>
            <w:webHidden/>
          </w:rPr>
          <w:fldChar w:fldCharType="begin"/>
        </w:r>
        <w:r>
          <w:rPr>
            <w:noProof/>
            <w:webHidden/>
          </w:rPr>
          <w:instrText xml:space="preserve"> PAGEREF _Toc193970866 \h </w:instrText>
        </w:r>
        <w:r>
          <w:rPr>
            <w:noProof/>
            <w:webHidden/>
          </w:rPr>
        </w:r>
        <w:r>
          <w:rPr>
            <w:noProof/>
            <w:webHidden/>
          </w:rPr>
          <w:fldChar w:fldCharType="separate"/>
        </w:r>
        <w:r>
          <w:rPr>
            <w:noProof/>
            <w:webHidden/>
          </w:rPr>
          <w:t>11</w:t>
        </w:r>
        <w:r>
          <w:rPr>
            <w:noProof/>
            <w:webHidden/>
          </w:rPr>
          <w:fldChar w:fldCharType="end"/>
        </w:r>
      </w:hyperlink>
    </w:p>
    <w:p w14:paraId="221A5705" w14:textId="3D37C1AE"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7" w:history="1">
        <w:r w:rsidRPr="00961A5B">
          <w:rPr>
            <w:rStyle w:val="Hyperlink"/>
            <w:rFonts w:ascii="Arial" w:hAnsi="Arial" w:cs="Arial"/>
            <w:noProof/>
          </w:rPr>
          <w:t>11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Internship skilling program guidelines</w:t>
        </w:r>
        <w:r>
          <w:rPr>
            <w:noProof/>
            <w:webHidden/>
          </w:rPr>
          <w:tab/>
        </w:r>
        <w:r>
          <w:rPr>
            <w:noProof/>
            <w:webHidden/>
          </w:rPr>
          <w:fldChar w:fldCharType="begin"/>
        </w:r>
        <w:r>
          <w:rPr>
            <w:noProof/>
            <w:webHidden/>
          </w:rPr>
          <w:instrText xml:space="preserve"> PAGEREF _Toc193970867 \h </w:instrText>
        </w:r>
        <w:r>
          <w:rPr>
            <w:noProof/>
            <w:webHidden/>
          </w:rPr>
        </w:r>
        <w:r>
          <w:rPr>
            <w:noProof/>
            <w:webHidden/>
          </w:rPr>
          <w:fldChar w:fldCharType="separate"/>
        </w:r>
        <w:r>
          <w:rPr>
            <w:noProof/>
            <w:webHidden/>
          </w:rPr>
          <w:t>11</w:t>
        </w:r>
        <w:r>
          <w:rPr>
            <w:noProof/>
            <w:webHidden/>
          </w:rPr>
          <w:fldChar w:fldCharType="end"/>
        </w:r>
      </w:hyperlink>
    </w:p>
    <w:p w14:paraId="6789315B" w14:textId="381B6CF3"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8" w:history="1">
        <w:r w:rsidRPr="00961A5B">
          <w:rPr>
            <w:rStyle w:val="Hyperlink"/>
            <w:rFonts w:ascii="Arial" w:hAnsi="Arial" w:cs="Arial"/>
            <w:noProof/>
          </w:rPr>
          <w:t>11.1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Code of Ethics - Guiding Principles</w:t>
        </w:r>
        <w:r>
          <w:rPr>
            <w:noProof/>
            <w:webHidden/>
          </w:rPr>
          <w:tab/>
        </w:r>
        <w:r>
          <w:rPr>
            <w:noProof/>
            <w:webHidden/>
          </w:rPr>
          <w:fldChar w:fldCharType="begin"/>
        </w:r>
        <w:r>
          <w:rPr>
            <w:noProof/>
            <w:webHidden/>
          </w:rPr>
          <w:instrText xml:space="preserve"> PAGEREF _Toc193970868 \h </w:instrText>
        </w:r>
        <w:r>
          <w:rPr>
            <w:noProof/>
            <w:webHidden/>
          </w:rPr>
        </w:r>
        <w:r>
          <w:rPr>
            <w:noProof/>
            <w:webHidden/>
          </w:rPr>
          <w:fldChar w:fldCharType="separate"/>
        </w:r>
        <w:r>
          <w:rPr>
            <w:noProof/>
            <w:webHidden/>
          </w:rPr>
          <w:t>13</w:t>
        </w:r>
        <w:r>
          <w:rPr>
            <w:noProof/>
            <w:webHidden/>
          </w:rPr>
          <w:fldChar w:fldCharType="end"/>
        </w:r>
      </w:hyperlink>
    </w:p>
    <w:p w14:paraId="15376865" w14:textId="0C7A8BAC"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9" w:history="1">
        <w:r w:rsidRPr="00961A5B">
          <w:rPr>
            <w:rStyle w:val="Hyperlink"/>
            <w:rFonts w:ascii="Arial" w:hAnsi="Arial" w:cs="Arial"/>
            <w:noProof/>
          </w:rPr>
          <w:t>11.1.1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Employee Relations matters</w:t>
        </w:r>
        <w:r>
          <w:rPr>
            <w:noProof/>
            <w:webHidden/>
          </w:rPr>
          <w:tab/>
        </w:r>
        <w:r>
          <w:rPr>
            <w:noProof/>
            <w:webHidden/>
          </w:rPr>
          <w:fldChar w:fldCharType="begin"/>
        </w:r>
        <w:r>
          <w:rPr>
            <w:noProof/>
            <w:webHidden/>
          </w:rPr>
          <w:instrText xml:space="preserve"> PAGEREF _Toc193970869 \h </w:instrText>
        </w:r>
        <w:r>
          <w:rPr>
            <w:noProof/>
            <w:webHidden/>
          </w:rPr>
        </w:r>
        <w:r>
          <w:rPr>
            <w:noProof/>
            <w:webHidden/>
          </w:rPr>
          <w:fldChar w:fldCharType="separate"/>
        </w:r>
        <w:r>
          <w:rPr>
            <w:noProof/>
            <w:webHidden/>
          </w:rPr>
          <w:t>13</w:t>
        </w:r>
        <w:r>
          <w:rPr>
            <w:noProof/>
            <w:webHidden/>
          </w:rPr>
          <w:fldChar w:fldCharType="end"/>
        </w:r>
      </w:hyperlink>
    </w:p>
    <w:p w14:paraId="09ACB998" w14:textId="0760253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70" w:history="1">
        <w:r w:rsidRPr="00961A5B">
          <w:rPr>
            <w:rStyle w:val="Hyperlink"/>
            <w:rFonts w:ascii="Arial" w:hAnsi="Arial" w:cs="Arial"/>
            <w:noProof/>
          </w:rPr>
          <w:t>12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Attendance Health score Guidelines</w:t>
        </w:r>
        <w:r>
          <w:rPr>
            <w:noProof/>
            <w:webHidden/>
          </w:rPr>
          <w:tab/>
        </w:r>
        <w:r>
          <w:rPr>
            <w:noProof/>
            <w:webHidden/>
          </w:rPr>
          <w:fldChar w:fldCharType="begin"/>
        </w:r>
        <w:r>
          <w:rPr>
            <w:noProof/>
            <w:webHidden/>
          </w:rPr>
          <w:instrText xml:space="preserve"> PAGEREF _Toc193970870 \h </w:instrText>
        </w:r>
        <w:r>
          <w:rPr>
            <w:noProof/>
            <w:webHidden/>
          </w:rPr>
        </w:r>
        <w:r>
          <w:rPr>
            <w:noProof/>
            <w:webHidden/>
          </w:rPr>
          <w:fldChar w:fldCharType="separate"/>
        </w:r>
        <w:r>
          <w:rPr>
            <w:noProof/>
            <w:webHidden/>
          </w:rPr>
          <w:t>13</w:t>
        </w:r>
        <w:r>
          <w:rPr>
            <w:noProof/>
            <w:webHidden/>
          </w:rPr>
          <w:fldChar w:fldCharType="end"/>
        </w:r>
      </w:hyperlink>
    </w:p>
    <w:p w14:paraId="4258B9F6" w14:textId="4D20C4C0"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1" w:history="1">
        <w:r w:rsidRPr="00961A5B">
          <w:rPr>
            <w:rStyle w:val="Hyperlink"/>
            <w:rFonts w:ascii="Arial" w:hAnsi="Arial" w:cs="Arial"/>
            <w:noProof/>
          </w:rPr>
          <w:t>12.1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AHS RAG</w:t>
        </w:r>
        <w:r>
          <w:rPr>
            <w:noProof/>
            <w:webHidden/>
          </w:rPr>
          <w:tab/>
        </w:r>
        <w:r>
          <w:rPr>
            <w:noProof/>
            <w:webHidden/>
          </w:rPr>
          <w:fldChar w:fldCharType="begin"/>
        </w:r>
        <w:r>
          <w:rPr>
            <w:noProof/>
            <w:webHidden/>
          </w:rPr>
          <w:instrText xml:space="preserve"> PAGEREF _Toc193970871 \h </w:instrText>
        </w:r>
        <w:r>
          <w:rPr>
            <w:noProof/>
            <w:webHidden/>
          </w:rPr>
        </w:r>
        <w:r>
          <w:rPr>
            <w:noProof/>
            <w:webHidden/>
          </w:rPr>
          <w:fldChar w:fldCharType="separate"/>
        </w:r>
        <w:r>
          <w:rPr>
            <w:noProof/>
            <w:webHidden/>
          </w:rPr>
          <w:t>13</w:t>
        </w:r>
        <w:r>
          <w:rPr>
            <w:noProof/>
            <w:webHidden/>
          </w:rPr>
          <w:fldChar w:fldCharType="end"/>
        </w:r>
      </w:hyperlink>
    </w:p>
    <w:p w14:paraId="60E2DF9E" w14:textId="6FDE8B4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2" w:history="1">
        <w:r w:rsidRPr="00961A5B">
          <w:rPr>
            <w:rStyle w:val="Hyperlink"/>
            <w:rFonts w:ascii="Arial" w:hAnsi="Arial" w:cs="Arial"/>
            <w:noProof/>
          </w:rPr>
          <w:t>12.2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AHS Consequence</w:t>
        </w:r>
        <w:r>
          <w:rPr>
            <w:noProof/>
            <w:webHidden/>
          </w:rPr>
          <w:tab/>
        </w:r>
        <w:r>
          <w:rPr>
            <w:noProof/>
            <w:webHidden/>
          </w:rPr>
          <w:fldChar w:fldCharType="begin"/>
        </w:r>
        <w:r>
          <w:rPr>
            <w:noProof/>
            <w:webHidden/>
          </w:rPr>
          <w:instrText xml:space="preserve"> PAGEREF _Toc193970872 \h </w:instrText>
        </w:r>
        <w:r>
          <w:rPr>
            <w:noProof/>
            <w:webHidden/>
          </w:rPr>
        </w:r>
        <w:r>
          <w:rPr>
            <w:noProof/>
            <w:webHidden/>
          </w:rPr>
          <w:fldChar w:fldCharType="separate"/>
        </w:r>
        <w:r>
          <w:rPr>
            <w:noProof/>
            <w:webHidden/>
          </w:rPr>
          <w:t>14</w:t>
        </w:r>
        <w:r>
          <w:rPr>
            <w:noProof/>
            <w:webHidden/>
          </w:rPr>
          <w:fldChar w:fldCharType="end"/>
        </w:r>
      </w:hyperlink>
    </w:p>
    <w:p w14:paraId="7AA994A6" w14:textId="17486CDC"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3" w:history="1">
        <w:r w:rsidRPr="00961A5B">
          <w:rPr>
            <w:rStyle w:val="Hyperlink"/>
            <w:rFonts w:ascii="Arial" w:hAnsi="Arial" w:cs="Arial"/>
            <w:noProof/>
          </w:rPr>
          <w:t>12.2.1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Internship leave policy</w:t>
        </w:r>
        <w:r>
          <w:rPr>
            <w:noProof/>
            <w:webHidden/>
          </w:rPr>
          <w:tab/>
        </w:r>
        <w:r>
          <w:rPr>
            <w:noProof/>
            <w:webHidden/>
          </w:rPr>
          <w:fldChar w:fldCharType="begin"/>
        </w:r>
        <w:r>
          <w:rPr>
            <w:noProof/>
            <w:webHidden/>
          </w:rPr>
          <w:instrText xml:space="preserve"> PAGEREF _Toc193970873 \h </w:instrText>
        </w:r>
        <w:r>
          <w:rPr>
            <w:noProof/>
            <w:webHidden/>
          </w:rPr>
        </w:r>
        <w:r>
          <w:rPr>
            <w:noProof/>
            <w:webHidden/>
          </w:rPr>
          <w:fldChar w:fldCharType="separate"/>
        </w:r>
        <w:r>
          <w:rPr>
            <w:noProof/>
            <w:webHidden/>
          </w:rPr>
          <w:t>14</w:t>
        </w:r>
        <w:r>
          <w:rPr>
            <w:noProof/>
            <w:webHidden/>
          </w:rPr>
          <w:fldChar w:fldCharType="end"/>
        </w:r>
      </w:hyperlink>
    </w:p>
    <w:p w14:paraId="56B8A5DB" w14:textId="5D308C3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4" w:history="1">
        <w:r w:rsidRPr="00961A5B">
          <w:rPr>
            <w:rStyle w:val="Hyperlink"/>
            <w:rFonts w:ascii="Arial" w:hAnsi="Arial" w:cs="Arial"/>
            <w:noProof/>
          </w:rPr>
          <w:t>12.3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Integrity in Assessments</w:t>
        </w:r>
        <w:r>
          <w:rPr>
            <w:noProof/>
            <w:webHidden/>
          </w:rPr>
          <w:tab/>
        </w:r>
        <w:r>
          <w:rPr>
            <w:noProof/>
            <w:webHidden/>
          </w:rPr>
          <w:fldChar w:fldCharType="begin"/>
        </w:r>
        <w:r>
          <w:rPr>
            <w:noProof/>
            <w:webHidden/>
          </w:rPr>
          <w:instrText xml:space="preserve"> PAGEREF _Toc193970874 \h </w:instrText>
        </w:r>
        <w:r>
          <w:rPr>
            <w:noProof/>
            <w:webHidden/>
          </w:rPr>
        </w:r>
        <w:r>
          <w:rPr>
            <w:noProof/>
            <w:webHidden/>
          </w:rPr>
          <w:fldChar w:fldCharType="separate"/>
        </w:r>
        <w:r>
          <w:rPr>
            <w:noProof/>
            <w:webHidden/>
          </w:rPr>
          <w:t>14</w:t>
        </w:r>
        <w:r>
          <w:rPr>
            <w:noProof/>
            <w:webHidden/>
          </w:rPr>
          <w:fldChar w:fldCharType="end"/>
        </w:r>
      </w:hyperlink>
    </w:p>
    <w:p w14:paraId="04BF9EA6" w14:textId="3840ECB2"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5" w:history="1">
        <w:r w:rsidRPr="00961A5B">
          <w:rPr>
            <w:rStyle w:val="Hyperlink"/>
            <w:rFonts w:ascii="Arial" w:hAnsi="Arial" w:cs="Arial"/>
            <w:noProof/>
          </w:rPr>
          <w:t>12.3.1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What constitutes Malpractice</w:t>
        </w:r>
        <w:r>
          <w:rPr>
            <w:noProof/>
            <w:webHidden/>
          </w:rPr>
          <w:tab/>
        </w:r>
        <w:r>
          <w:rPr>
            <w:noProof/>
            <w:webHidden/>
          </w:rPr>
          <w:fldChar w:fldCharType="begin"/>
        </w:r>
        <w:r>
          <w:rPr>
            <w:noProof/>
            <w:webHidden/>
          </w:rPr>
          <w:instrText xml:space="preserve"> PAGEREF _Toc193970875 \h </w:instrText>
        </w:r>
        <w:r>
          <w:rPr>
            <w:noProof/>
            <w:webHidden/>
          </w:rPr>
        </w:r>
        <w:r>
          <w:rPr>
            <w:noProof/>
            <w:webHidden/>
          </w:rPr>
          <w:fldChar w:fldCharType="separate"/>
        </w:r>
        <w:r>
          <w:rPr>
            <w:noProof/>
            <w:webHidden/>
          </w:rPr>
          <w:t>14</w:t>
        </w:r>
        <w:r>
          <w:rPr>
            <w:noProof/>
            <w:webHidden/>
          </w:rPr>
          <w:fldChar w:fldCharType="end"/>
        </w:r>
      </w:hyperlink>
    </w:p>
    <w:p w14:paraId="463602D9" w14:textId="5BF34258"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6" w:history="1">
        <w:r w:rsidRPr="00961A5B">
          <w:rPr>
            <w:rStyle w:val="Hyperlink"/>
            <w:rFonts w:ascii="Arial" w:hAnsi="Arial" w:cs="Arial"/>
            <w:noProof/>
          </w:rPr>
          <w:t>12.4</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Deployment guidelines</w:t>
        </w:r>
        <w:r>
          <w:rPr>
            <w:noProof/>
            <w:webHidden/>
          </w:rPr>
          <w:tab/>
        </w:r>
        <w:r>
          <w:rPr>
            <w:noProof/>
            <w:webHidden/>
          </w:rPr>
          <w:fldChar w:fldCharType="begin"/>
        </w:r>
        <w:r>
          <w:rPr>
            <w:noProof/>
            <w:webHidden/>
          </w:rPr>
          <w:instrText xml:space="preserve"> PAGEREF _Toc193970876 \h </w:instrText>
        </w:r>
        <w:r>
          <w:rPr>
            <w:noProof/>
            <w:webHidden/>
          </w:rPr>
        </w:r>
        <w:r>
          <w:rPr>
            <w:noProof/>
            <w:webHidden/>
          </w:rPr>
          <w:fldChar w:fldCharType="separate"/>
        </w:r>
        <w:r>
          <w:rPr>
            <w:noProof/>
            <w:webHidden/>
          </w:rPr>
          <w:t>15</w:t>
        </w:r>
        <w:r>
          <w:rPr>
            <w:noProof/>
            <w:webHidden/>
          </w:rPr>
          <w:fldChar w:fldCharType="end"/>
        </w:r>
      </w:hyperlink>
    </w:p>
    <w:p w14:paraId="21180FAF" w14:textId="5063C69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7" w:history="1">
        <w:r w:rsidRPr="00961A5B">
          <w:rPr>
            <w:rStyle w:val="Hyperlink"/>
            <w:rFonts w:ascii="Arial" w:hAnsi="Arial" w:cs="Arial"/>
            <w:noProof/>
          </w:rPr>
          <w:t>12.5</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Communication protocols</w:t>
        </w:r>
        <w:r>
          <w:rPr>
            <w:noProof/>
            <w:webHidden/>
          </w:rPr>
          <w:tab/>
        </w:r>
        <w:r>
          <w:rPr>
            <w:noProof/>
            <w:webHidden/>
          </w:rPr>
          <w:fldChar w:fldCharType="begin"/>
        </w:r>
        <w:r>
          <w:rPr>
            <w:noProof/>
            <w:webHidden/>
          </w:rPr>
          <w:instrText xml:space="preserve"> PAGEREF _Toc193970877 \h </w:instrText>
        </w:r>
        <w:r>
          <w:rPr>
            <w:noProof/>
            <w:webHidden/>
          </w:rPr>
        </w:r>
        <w:r>
          <w:rPr>
            <w:noProof/>
            <w:webHidden/>
          </w:rPr>
          <w:fldChar w:fldCharType="separate"/>
        </w:r>
        <w:r>
          <w:rPr>
            <w:noProof/>
            <w:webHidden/>
          </w:rPr>
          <w:t>15</w:t>
        </w:r>
        <w:r>
          <w:rPr>
            <w:noProof/>
            <w:webHidden/>
          </w:rPr>
          <w:fldChar w:fldCharType="end"/>
        </w:r>
      </w:hyperlink>
    </w:p>
    <w:p w14:paraId="331E5FAD" w14:textId="59764ED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8" w:history="1">
        <w:r w:rsidRPr="00961A5B">
          <w:rPr>
            <w:rStyle w:val="Hyperlink"/>
            <w:rFonts w:ascii="Arial" w:hAnsi="Arial" w:cs="Arial"/>
            <w:noProof/>
          </w:rPr>
          <w:t>12.5.1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GenC Program communication Escalation Matrix</w:t>
        </w:r>
        <w:r>
          <w:rPr>
            <w:noProof/>
            <w:webHidden/>
          </w:rPr>
          <w:tab/>
        </w:r>
        <w:r>
          <w:rPr>
            <w:noProof/>
            <w:webHidden/>
          </w:rPr>
          <w:fldChar w:fldCharType="begin"/>
        </w:r>
        <w:r>
          <w:rPr>
            <w:noProof/>
            <w:webHidden/>
          </w:rPr>
          <w:instrText xml:space="preserve"> PAGEREF _Toc193970878 \h </w:instrText>
        </w:r>
        <w:r>
          <w:rPr>
            <w:noProof/>
            <w:webHidden/>
          </w:rPr>
        </w:r>
        <w:r>
          <w:rPr>
            <w:noProof/>
            <w:webHidden/>
          </w:rPr>
          <w:fldChar w:fldCharType="separate"/>
        </w:r>
        <w:r>
          <w:rPr>
            <w:noProof/>
            <w:webHidden/>
          </w:rPr>
          <w:t>15</w:t>
        </w:r>
        <w:r>
          <w:rPr>
            <w:noProof/>
            <w:webHidden/>
          </w:rPr>
          <w:fldChar w:fldCharType="end"/>
        </w:r>
      </w:hyperlink>
    </w:p>
    <w:p w14:paraId="2F49450B" w14:textId="1B8FA3BD"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9" w:history="1">
        <w:r w:rsidRPr="00961A5B">
          <w:rPr>
            <w:rStyle w:val="Hyperlink"/>
            <w:rFonts w:ascii="Arial" w:hAnsi="Arial" w:cs="Arial"/>
            <w:noProof/>
          </w:rPr>
          <w:t>12.5.2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Mail format</w:t>
        </w:r>
        <w:r>
          <w:rPr>
            <w:noProof/>
            <w:webHidden/>
          </w:rPr>
          <w:tab/>
        </w:r>
        <w:r>
          <w:rPr>
            <w:noProof/>
            <w:webHidden/>
          </w:rPr>
          <w:fldChar w:fldCharType="begin"/>
        </w:r>
        <w:r>
          <w:rPr>
            <w:noProof/>
            <w:webHidden/>
          </w:rPr>
          <w:instrText xml:space="preserve"> PAGEREF _Toc193970879 \h </w:instrText>
        </w:r>
        <w:r>
          <w:rPr>
            <w:noProof/>
            <w:webHidden/>
          </w:rPr>
        </w:r>
        <w:r>
          <w:rPr>
            <w:noProof/>
            <w:webHidden/>
          </w:rPr>
          <w:fldChar w:fldCharType="separate"/>
        </w:r>
        <w:r>
          <w:rPr>
            <w:noProof/>
            <w:webHidden/>
          </w:rPr>
          <w:t>16</w:t>
        </w:r>
        <w:r>
          <w:rPr>
            <w:noProof/>
            <w:webHidden/>
          </w:rPr>
          <w:fldChar w:fldCharType="end"/>
        </w:r>
      </w:hyperlink>
    </w:p>
    <w:p w14:paraId="28EA7EA1" w14:textId="767AC73D"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0" w:history="1">
        <w:r w:rsidRPr="00961A5B">
          <w:rPr>
            <w:rStyle w:val="Hyperlink"/>
            <w:rFonts w:ascii="Arial" w:hAnsi="Arial" w:cs="Arial"/>
            <w:noProof/>
          </w:rPr>
          <w:t>13</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Grievance cell</w:t>
        </w:r>
        <w:r>
          <w:rPr>
            <w:noProof/>
            <w:webHidden/>
          </w:rPr>
          <w:tab/>
        </w:r>
        <w:r>
          <w:rPr>
            <w:noProof/>
            <w:webHidden/>
          </w:rPr>
          <w:fldChar w:fldCharType="begin"/>
        </w:r>
        <w:r>
          <w:rPr>
            <w:noProof/>
            <w:webHidden/>
          </w:rPr>
          <w:instrText xml:space="preserve"> PAGEREF _Toc193970880 \h </w:instrText>
        </w:r>
        <w:r>
          <w:rPr>
            <w:noProof/>
            <w:webHidden/>
          </w:rPr>
        </w:r>
        <w:r>
          <w:rPr>
            <w:noProof/>
            <w:webHidden/>
          </w:rPr>
          <w:fldChar w:fldCharType="separate"/>
        </w:r>
        <w:r>
          <w:rPr>
            <w:noProof/>
            <w:webHidden/>
          </w:rPr>
          <w:t>17</w:t>
        </w:r>
        <w:r>
          <w:rPr>
            <w:noProof/>
            <w:webHidden/>
          </w:rPr>
          <w:fldChar w:fldCharType="end"/>
        </w:r>
      </w:hyperlink>
    </w:p>
    <w:p w14:paraId="4708B2D7" w14:textId="7F2ECEA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81" w:history="1">
        <w:r w:rsidRPr="00961A5B">
          <w:rPr>
            <w:rStyle w:val="Hyperlink"/>
            <w:rFonts w:ascii="Arial" w:hAnsi="Arial" w:cs="Arial"/>
            <w:noProof/>
          </w:rPr>
          <w:t>13.1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How does the grievance cell work?</w:t>
        </w:r>
        <w:r>
          <w:rPr>
            <w:noProof/>
            <w:webHidden/>
          </w:rPr>
          <w:tab/>
        </w:r>
        <w:r>
          <w:rPr>
            <w:noProof/>
            <w:webHidden/>
          </w:rPr>
          <w:fldChar w:fldCharType="begin"/>
        </w:r>
        <w:r>
          <w:rPr>
            <w:noProof/>
            <w:webHidden/>
          </w:rPr>
          <w:instrText xml:space="preserve"> PAGEREF _Toc193970881 \h </w:instrText>
        </w:r>
        <w:r>
          <w:rPr>
            <w:noProof/>
            <w:webHidden/>
          </w:rPr>
        </w:r>
        <w:r>
          <w:rPr>
            <w:noProof/>
            <w:webHidden/>
          </w:rPr>
          <w:fldChar w:fldCharType="separate"/>
        </w:r>
        <w:r>
          <w:rPr>
            <w:noProof/>
            <w:webHidden/>
          </w:rPr>
          <w:t>17</w:t>
        </w:r>
        <w:r>
          <w:rPr>
            <w:noProof/>
            <w:webHidden/>
          </w:rPr>
          <w:fldChar w:fldCharType="end"/>
        </w:r>
      </w:hyperlink>
    </w:p>
    <w:p w14:paraId="33C1BF78" w14:textId="1088F19B"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82" w:history="1">
        <w:r w:rsidRPr="00961A5B">
          <w:rPr>
            <w:rStyle w:val="Hyperlink"/>
            <w:rFonts w:ascii="Arial" w:hAnsi="Arial" w:cs="Arial"/>
            <w:noProof/>
          </w:rPr>
          <w:t>13.2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Grievance Categories</w:t>
        </w:r>
        <w:r>
          <w:rPr>
            <w:noProof/>
            <w:webHidden/>
          </w:rPr>
          <w:tab/>
        </w:r>
        <w:r>
          <w:rPr>
            <w:noProof/>
            <w:webHidden/>
          </w:rPr>
          <w:fldChar w:fldCharType="begin"/>
        </w:r>
        <w:r>
          <w:rPr>
            <w:noProof/>
            <w:webHidden/>
          </w:rPr>
          <w:instrText xml:space="preserve"> PAGEREF _Toc193970882 \h </w:instrText>
        </w:r>
        <w:r>
          <w:rPr>
            <w:noProof/>
            <w:webHidden/>
          </w:rPr>
        </w:r>
        <w:r>
          <w:rPr>
            <w:noProof/>
            <w:webHidden/>
          </w:rPr>
          <w:fldChar w:fldCharType="separate"/>
        </w:r>
        <w:r>
          <w:rPr>
            <w:noProof/>
            <w:webHidden/>
          </w:rPr>
          <w:t>17</w:t>
        </w:r>
        <w:r>
          <w:rPr>
            <w:noProof/>
            <w:webHidden/>
          </w:rPr>
          <w:fldChar w:fldCharType="end"/>
        </w:r>
      </w:hyperlink>
    </w:p>
    <w:p w14:paraId="2ADB1E82" w14:textId="47B9EEB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3" w:history="1">
        <w:r w:rsidRPr="00961A5B">
          <w:rPr>
            <w:rStyle w:val="Hyperlink"/>
            <w:rFonts w:ascii="Arial" w:hAnsi="Arial" w:cs="Arial"/>
            <w:noProof/>
          </w:rPr>
          <w:t>14</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Feedback communication to the GenC</w:t>
        </w:r>
        <w:r>
          <w:rPr>
            <w:noProof/>
            <w:webHidden/>
          </w:rPr>
          <w:tab/>
        </w:r>
        <w:r>
          <w:rPr>
            <w:noProof/>
            <w:webHidden/>
          </w:rPr>
          <w:fldChar w:fldCharType="begin"/>
        </w:r>
        <w:r>
          <w:rPr>
            <w:noProof/>
            <w:webHidden/>
          </w:rPr>
          <w:instrText xml:space="preserve"> PAGEREF _Toc193970883 \h </w:instrText>
        </w:r>
        <w:r>
          <w:rPr>
            <w:noProof/>
            <w:webHidden/>
          </w:rPr>
        </w:r>
        <w:r>
          <w:rPr>
            <w:noProof/>
            <w:webHidden/>
          </w:rPr>
          <w:fldChar w:fldCharType="separate"/>
        </w:r>
        <w:r>
          <w:rPr>
            <w:noProof/>
            <w:webHidden/>
          </w:rPr>
          <w:t>17</w:t>
        </w:r>
        <w:r>
          <w:rPr>
            <w:noProof/>
            <w:webHidden/>
          </w:rPr>
          <w:fldChar w:fldCharType="end"/>
        </w:r>
      </w:hyperlink>
    </w:p>
    <w:p w14:paraId="332E38BE" w14:textId="47B5AE4A"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4" w:history="1">
        <w:r w:rsidRPr="00961A5B">
          <w:rPr>
            <w:rStyle w:val="Hyperlink"/>
            <w:rFonts w:ascii="Arial" w:hAnsi="Arial" w:cs="Arial"/>
            <w:noProof/>
          </w:rPr>
          <w:t>15</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Outliers/Exceptions</w:t>
        </w:r>
        <w:r>
          <w:rPr>
            <w:noProof/>
            <w:webHidden/>
          </w:rPr>
          <w:tab/>
        </w:r>
        <w:r>
          <w:rPr>
            <w:noProof/>
            <w:webHidden/>
          </w:rPr>
          <w:fldChar w:fldCharType="begin"/>
        </w:r>
        <w:r>
          <w:rPr>
            <w:noProof/>
            <w:webHidden/>
          </w:rPr>
          <w:instrText xml:space="preserve"> PAGEREF _Toc193970884 \h </w:instrText>
        </w:r>
        <w:r>
          <w:rPr>
            <w:noProof/>
            <w:webHidden/>
          </w:rPr>
        </w:r>
        <w:r>
          <w:rPr>
            <w:noProof/>
            <w:webHidden/>
          </w:rPr>
          <w:fldChar w:fldCharType="separate"/>
        </w:r>
        <w:r>
          <w:rPr>
            <w:noProof/>
            <w:webHidden/>
          </w:rPr>
          <w:t>18</w:t>
        </w:r>
        <w:r>
          <w:rPr>
            <w:noProof/>
            <w:webHidden/>
          </w:rPr>
          <w:fldChar w:fldCharType="end"/>
        </w:r>
      </w:hyperlink>
    </w:p>
    <w:p w14:paraId="0F43B0DC" w14:textId="5F43B301"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5" w:history="1">
        <w:r w:rsidRPr="00961A5B">
          <w:rPr>
            <w:rStyle w:val="Hyperlink"/>
            <w:rFonts w:ascii="Arial" w:hAnsi="Arial" w:cs="Arial"/>
            <w:noProof/>
          </w:rPr>
          <w:t>16</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Appendix</w:t>
        </w:r>
        <w:r>
          <w:rPr>
            <w:noProof/>
            <w:webHidden/>
          </w:rPr>
          <w:tab/>
        </w:r>
        <w:r>
          <w:rPr>
            <w:noProof/>
            <w:webHidden/>
          </w:rPr>
          <w:fldChar w:fldCharType="begin"/>
        </w:r>
        <w:r>
          <w:rPr>
            <w:noProof/>
            <w:webHidden/>
          </w:rPr>
          <w:instrText xml:space="preserve"> PAGEREF _Toc193970885 \h </w:instrText>
        </w:r>
        <w:r>
          <w:rPr>
            <w:noProof/>
            <w:webHidden/>
          </w:rPr>
        </w:r>
        <w:r>
          <w:rPr>
            <w:noProof/>
            <w:webHidden/>
          </w:rPr>
          <w:fldChar w:fldCharType="separate"/>
        </w:r>
        <w:r>
          <w:rPr>
            <w:noProof/>
            <w:webHidden/>
          </w:rPr>
          <w:t>19</w:t>
        </w:r>
        <w:r>
          <w:rPr>
            <w:noProof/>
            <w:webHidden/>
          </w:rPr>
          <w:fldChar w:fldCharType="end"/>
        </w:r>
      </w:hyperlink>
    </w:p>
    <w:p w14:paraId="32E4A79D" w14:textId="78884D08"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6" w:history="1">
        <w:r w:rsidRPr="00961A5B">
          <w:rPr>
            <w:rStyle w:val="Hyperlink"/>
            <w:rFonts w:ascii="Arial" w:hAnsi="Arial" w:cs="Arial"/>
            <w:noProof/>
          </w:rPr>
          <w:t>16.1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Definitions</w:t>
        </w:r>
        <w:r>
          <w:rPr>
            <w:noProof/>
            <w:webHidden/>
          </w:rPr>
          <w:tab/>
        </w:r>
        <w:r>
          <w:rPr>
            <w:noProof/>
            <w:webHidden/>
          </w:rPr>
          <w:fldChar w:fldCharType="begin"/>
        </w:r>
        <w:r>
          <w:rPr>
            <w:noProof/>
            <w:webHidden/>
          </w:rPr>
          <w:instrText xml:space="preserve"> PAGEREF _Toc193970886 \h </w:instrText>
        </w:r>
        <w:r>
          <w:rPr>
            <w:noProof/>
            <w:webHidden/>
          </w:rPr>
        </w:r>
        <w:r>
          <w:rPr>
            <w:noProof/>
            <w:webHidden/>
          </w:rPr>
          <w:fldChar w:fldCharType="separate"/>
        </w:r>
        <w:r>
          <w:rPr>
            <w:noProof/>
            <w:webHidden/>
          </w:rPr>
          <w:t>19</w:t>
        </w:r>
        <w:r>
          <w:rPr>
            <w:noProof/>
            <w:webHidden/>
          </w:rPr>
          <w:fldChar w:fldCharType="end"/>
        </w:r>
      </w:hyperlink>
    </w:p>
    <w:p w14:paraId="08FEF4A6" w14:textId="73E15B51"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7" w:history="1">
        <w:r w:rsidRPr="00961A5B">
          <w:rPr>
            <w:rStyle w:val="Hyperlink"/>
            <w:rFonts w:ascii="Arial" w:hAnsi="Arial" w:cs="Arial"/>
            <w:noProof/>
          </w:rPr>
          <w:t>16.2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 Catalyst Professional Development program</w:t>
        </w:r>
        <w:r>
          <w:rPr>
            <w:noProof/>
            <w:webHidden/>
          </w:rPr>
          <w:tab/>
        </w:r>
        <w:r>
          <w:rPr>
            <w:noProof/>
            <w:webHidden/>
          </w:rPr>
          <w:fldChar w:fldCharType="begin"/>
        </w:r>
        <w:r>
          <w:rPr>
            <w:noProof/>
            <w:webHidden/>
          </w:rPr>
          <w:instrText xml:space="preserve"> PAGEREF _Toc193970887 \h </w:instrText>
        </w:r>
        <w:r>
          <w:rPr>
            <w:noProof/>
            <w:webHidden/>
          </w:rPr>
        </w:r>
        <w:r>
          <w:rPr>
            <w:noProof/>
            <w:webHidden/>
          </w:rPr>
          <w:fldChar w:fldCharType="separate"/>
        </w:r>
        <w:r>
          <w:rPr>
            <w:noProof/>
            <w:webHidden/>
          </w:rPr>
          <w:t>20</w:t>
        </w:r>
        <w:r>
          <w:rPr>
            <w:noProof/>
            <w:webHidden/>
          </w:rPr>
          <w:fldChar w:fldCharType="end"/>
        </w:r>
      </w:hyperlink>
    </w:p>
    <w:p w14:paraId="57A70945" w14:textId="37FC4A24" w:rsidR="0037548E" w:rsidRPr="001B755F" w:rsidRDefault="003D4BC4" w:rsidP="00AD593F">
      <w:pPr>
        <w:rPr>
          <w:rFonts w:ascii="Arial" w:hAnsi="Arial" w:cs="Arial"/>
          <w:color w:val="000048"/>
        </w:rPr>
      </w:pPr>
      <w:r w:rsidRPr="001B755F">
        <w:rPr>
          <w:rFonts w:ascii="Arial" w:hAnsi="Arial" w:cs="Arial"/>
          <w:color w:val="000048"/>
        </w:rPr>
        <w:fldChar w:fldCharType="end"/>
      </w:r>
    </w:p>
    <w:p w14:paraId="5CB32700" w14:textId="77777777" w:rsidR="0037548E" w:rsidRPr="001B755F" w:rsidRDefault="0037548E">
      <w:pPr>
        <w:spacing w:after="0" w:line="240" w:lineRule="auto"/>
        <w:rPr>
          <w:rFonts w:ascii="Arial" w:hAnsi="Arial" w:cs="Arial"/>
          <w:color w:val="000048"/>
        </w:rPr>
      </w:pPr>
      <w:r w:rsidRPr="001B755F">
        <w:rPr>
          <w:rFonts w:ascii="Arial" w:hAnsi="Arial" w:cs="Arial"/>
          <w:color w:val="000048"/>
        </w:rPr>
        <w:br w:type="page"/>
      </w:r>
    </w:p>
    <w:p w14:paraId="423BAC47" w14:textId="77777777" w:rsidR="003D4BC4" w:rsidRPr="001B755F" w:rsidRDefault="003D4BC4" w:rsidP="00AD593F">
      <w:pPr>
        <w:pStyle w:val="Heading1"/>
        <w:rPr>
          <w:rFonts w:ascii="Arial" w:hAnsi="Arial" w:cs="Arial"/>
          <w:color w:val="000048"/>
        </w:rPr>
      </w:pPr>
      <w:bookmarkStart w:id="0" w:name="_Toc53150056"/>
      <w:bookmarkStart w:id="1" w:name="_Toc193970846"/>
      <w:r w:rsidRPr="001B755F">
        <w:rPr>
          <w:rFonts w:ascii="Arial" w:hAnsi="Arial" w:cs="Arial"/>
          <w:color w:val="000048"/>
        </w:rPr>
        <w:lastRenderedPageBreak/>
        <w:t>Introduction</w:t>
      </w:r>
      <w:bookmarkEnd w:id="0"/>
      <w:bookmarkEnd w:id="1"/>
    </w:p>
    <w:p w14:paraId="064CE7F4" w14:textId="263DBD71" w:rsidR="00A51355" w:rsidRPr="001B755F" w:rsidRDefault="00E9327E" w:rsidP="00AD593F">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w:t>
      </w:r>
      <w:r w:rsidR="003D4BC4" w:rsidRPr="001B755F">
        <w:rPr>
          <w:rFonts w:ascii="Arial" w:hAnsi="Arial" w:cs="Arial"/>
          <w:color w:val="000048"/>
          <w:sz w:val="20"/>
          <w:szCs w:val="20"/>
        </w:rPr>
        <w:t xml:space="preserve">Generation Cognizant </w:t>
      </w:r>
      <w:r w:rsidRPr="001B755F">
        <w:rPr>
          <w:rFonts w:ascii="Arial" w:hAnsi="Arial" w:cs="Arial"/>
          <w:color w:val="000048"/>
          <w:sz w:val="20"/>
          <w:szCs w:val="20"/>
        </w:rPr>
        <w:t xml:space="preserve">Program </w:t>
      </w:r>
      <w:r w:rsidR="003D4BC4" w:rsidRPr="001B755F">
        <w:rPr>
          <w:rFonts w:ascii="Arial" w:hAnsi="Arial" w:cs="Arial"/>
          <w:color w:val="000048"/>
          <w:sz w:val="20"/>
          <w:szCs w:val="20"/>
        </w:rPr>
        <w:t>(GenC</w:t>
      </w:r>
      <w:r w:rsidR="001B7A47" w:rsidRPr="001B755F">
        <w:rPr>
          <w:rFonts w:ascii="Arial" w:hAnsi="Arial" w:cs="Arial"/>
          <w:color w:val="000048"/>
          <w:sz w:val="20"/>
          <w:szCs w:val="20"/>
        </w:rPr>
        <w:t xml:space="preserve"> </w:t>
      </w:r>
      <w:r w:rsidR="00A31EDB" w:rsidRPr="001B755F">
        <w:rPr>
          <w:rFonts w:ascii="Arial" w:hAnsi="Arial" w:cs="Arial"/>
          <w:color w:val="000048"/>
          <w:sz w:val="20"/>
          <w:szCs w:val="20"/>
        </w:rPr>
        <w:t>Program) caters</w:t>
      </w:r>
      <w:r w:rsidR="003D4BC4" w:rsidRPr="001B755F">
        <w:rPr>
          <w:rFonts w:ascii="Arial" w:hAnsi="Arial" w:cs="Arial"/>
          <w:color w:val="000048"/>
          <w:sz w:val="20"/>
          <w:szCs w:val="20"/>
        </w:rPr>
        <w:t xml:space="preserve"> to the Entry Level Training within Cognizant in India. </w:t>
      </w:r>
      <w:r w:rsidR="00A51355" w:rsidRPr="001B755F">
        <w:rPr>
          <w:rFonts w:ascii="Arial" w:hAnsi="Arial" w:cs="Arial"/>
          <w:color w:val="000048"/>
          <w:sz w:val="20"/>
          <w:szCs w:val="20"/>
        </w:rPr>
        <w:t>stretches across the entire timeline of a campus hire's learning journey from the time he/she accepts the offer letter from the company - to the first year of his/her tenure in the organization. There is a robust learning strategy put in place across each of the stages:</w:t>
      </w:r>
    </w:p>
    <w:p w14:paraId="4F6B2C0B" w14:textId="77777777" w:rsidR="00A51355" w:rsidRPr="001B755F" w:rsidRDefault="00A51355" w:rsidP="00AD593F">
      <w:pPr>
        <w:spacing w:after="0" w:line="240" w:lineRule="auto"/>
        <w:rPr>
          <w:rFonts w:ascii="Arial" w:hAnsi="Arial" w:cs="Arial"/>
          <w:color w:val="000048"/>
          <w:sz w:val="20"/>
          <w:szCs w:val="20"/>
        </w:rPr>
      </w:pPr>
    </w:p>
    <w:p w14:paraId="5D8588DF" w14:textId="17A24B56"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Pre-Onboarding (Early Engagement, Campus engagement, Internship</w:t>
      </w:r>
      <w:r w:rsidR="00656640" w:rsidRPr="001B755F">
        <w:rPr>
          <w:rFonts w:ascii="Arial" w:hAnsi="Arial" w:cs="Arial"/>
          <w:color w:val="000048"/>
          <w:sz w:val="20"/>
          <w:szCs w:val="20"/>
        </w:rPr>
        <w:t>, Certified skill development</w:t>
      </w:r>
      <w:r w:rsidRPr="001B755F">
        <w:rPr>
          <w:rFonts w:ascii="Arial" w:hAnsi="Arial" w:cs="Arial"/>
          <w:color w:val="000048"/>
          <w:sz w:val="20"/>
          <w:szCs w:val="20"/>
        </w:rPr>
        <w:t>)</w:t>
      </w:r>
    </w:p>
    <w:p w14:paraId="66E0BBE9" w14:textId="10F54DC2" w:rsidR="00A51355" w:rsidRPr="001B755F" w:rsidRDefault="00656640"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GenC FTE</w:t>
      </w:r>
      <w:r w:rsidR="00A51355" w:rsidRPr="001B755F">
        <w:rPr>
          <w:rFonts w:ascii="Arial" w:hAnsi="Arial" w:cs="Arial"/>
          <w:color w:val="000048"/>
          <w:sz w:val="20"/>
          <w:szCs w:val="20"/>
        </w:rPr>
        <w:t xml:space="preserve"> training</w:t>
      </w:r>
    </w:p>
    <w:p w14:paraId="5695BEDF" w14:textId="77777777"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Year One Enablement</w:t>
      </w:r>
    </w:p>
    <w:p w14:paraId="49C85A10" w14:textId="77777777" w:rsidR="00CC6D2D"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Continuous Role Development</w:t>
      </w:r>
    </w:p>
    <w:p w14:paraId="2633E49E" w14:textId="77777777" w:rsidR="003D4BC4" w:rsidRPr="001B755F" w:rsidRDefault="00E53CBE" w:rsidP="00AD593F">
      <w:pPr>
        <w:pStyle w:val="Heading1"/>
        <w:rPr>
          <w:rFonts w:ascii="Arial" w:hAnsi="Arial" w:cs="Arial"/>
          <w:color w:val="000048"/>
        </w:rPr>
      </w:pPr>
      <w:bookmarkStart w:id="2" w:name="_Toc53150057"/>
      <w:bookmarkStart w:id="3" w:name="_Toc193970847"/>
      <w:r w:rsidRPr="001B755F">
        <w:rPr>
          <w:rFonts w:ascii="Arial" w:hAnsi="Arial" w:cs="Arial"/>
          <w:color w:val="000048"/>
        </w:rPr>
        <w:t>S</w:t>
      </w:r>
      <w:r w:rsidR="003D4BC4" w:rsidRPr="001B755F">
        <w:rPr>
          <w:rFonts w:ascii="Arial" w:hAnsi="Arial" w:cs="Arial"/>
          <w:color w:val="000048"/>
        </w:rPr>
        <w:t>cope of the document</w:t>
      </w:r>
      <w:bookmarkEnd w:id="2"/>
      <w:bookmarkEnd w:id="3"/>
    </w:p>
    <w:p w14:paraId="27A23B87" w14:textId="20525387" w:rsidR="00917C60" w:rsidRPr="001B755F" w:rsidRDefault="003D4BC4" w:rsidP="00917C60">
      <w:pPr>
        <w:spacing w:after="0" w:line="240" w:lineRule="auto"/>
        <w:rPr>
          <w:rFonts w:ascii="Arial" w:hAnsi="Arial" w:cs="Arial"/>
          <w:color w:val="000048"/>
          <w:sz w:val="20"/>
          <w:szCs w:val="20"/>
        </w:rPr>
      </w:pPr>
      <w:r w:rsidRPr="001B755F">
        <w:rPr>
          <w:rFonts w:ascii="Arial" w:hAnsi="Arial" w:cs="Arial"/>
          <w:color w:val="000048"/>
          <w:sz w:val="20"/>
          <w:szCs w:val="20"/>
        </w:rPr>
        <w:t xml:space="preserve">This document covers the </w:t>
      </w:r>
      <w:r w:rsidR="006A0463" w:rsidRPr="001B755F">
        <w:rPr>
          <w:rFonts w:ascii="Arial" w:hAnsi="Arial" w:cs="Arial"/>
          <w:b/>
          <w:bCs/>
          <w:color w:val="000048"/>
          <w:sz w:val="20"/>
          <w:szCs w:val="20"/>
        </w:rPr>
        <w:t xml:space="preserve">guidelines for </w:t>
      </w:r>
      <w:r w:rsidR="00A34C83" w:rsidRPr="001B755F">
        <w:rPr>
          <w:rFonts w:ascii="Arial" w:hAnsi="Arial" w:cs="Arial"/>
          <w:b/>
          <w:bCs/>
          <w:color w:val="000048"/>
          <w:sz w:val="20"/>
          <w:szCs w:val="20"/>
        </w:rPr>
        <w:t xml:space="preserve">GenC Internship </w:t>
      </w:r>
      <w:r w:rsidR="00CF138E" w:rsidRPr="001B755F">
        <w:rPr>
          <w:rFonts w:ascii="Arial" w:hAnsi="Arial" w:cs="Arial"/>
          <w:color w:val="000048"/>
          <w:sz w:val="20"/>
          <w:szCs w:val="20"/>
        </w:rPr>
        <w:t>in Cognizant</w:t>
      </w:r>
      <w:r w:rsidRPr="001B755F">
        <w:rPr>
          <w:rFonts w:ascii="Arial" w:hAnsi="Arial" w:cs="Arial"/>
          <w:color w:val="000048"/>
          <w:sz w:val="20"/>
          <w:szCs w:val="20"/>
        </w:rPr>
        <w:t xml:space="preserve"> </w:t>
      </w:r>
      <w:r w:rsidR="00A119C4" w:rsidRPr="001B755F">
        <w:rPr>
          <w:rFonts w:ascii="Arial" w:hAnsi="Arial" w:cs="Arial"/>
          <w:color w:val="000048"/>
          <w:sz w:val="20"/>
          <w:szCs w:val="20"/>
        </w:rPr>
        <w:t xml:space="preserve">at India </w:t>
      </w:r>
      <w:r w:rsidRPr="001B755F">
        <w:rPr>
          <w:rFonts w:ascii="Arial" w:hAnsi="Arial" w:cs="Arial"/>
          <w:color w:val="000048"/>
          <w:sz w:val="20"/>
          <w:szCs w:val="20"/>
        </w:rPr>
        <w:t xml:space="preserve">for </w:t>
      </w:r>
      <w:proofErr w:type="gramStart"/>
      <w:r w:rsidRPr="001B755F">
        <w:rPr>
          <w:rFonts w:ascii="Arial" w:hAnsi="Arial" w:cs="Arial"/>
          <w:color w:val="000048"/>
          <w:sz w:val="20"/>
          <w:szCs w:val="20"/>
        </w:rPr>
        <w:t>On</w:t>
      </w:r>
      <w:proofErr w:type="gramEnd"/>
      <w:r w:rsidRPr="001B755F">
        <w:rPr>
          <w:rFonts w:ascii="Arial" w:hAnsi="Arial" w:cs="Arial"/>
          <w:color w:val="000048"/>
          <w:sz w:val="20"/>
          <w:szCs w:val="20"/>
        </w:rPr>
        <w:t xml:space="preserve"> –Campus and Off-campus </w:t>
      </w:r>
      <w:r w:rsidR="00CF138E" w:rsidRPr="001B755F">
        <w:rPr>
          <w:rFonts w:ascii="Arial" w:hAnsi="Arial" w:cs="Arial"/>
          <w:color w:val="000048"/>
          <w:sz w:val="20"/>
          <w:szCs w:val="20"/>
        </w:rPr>
        <w:t>selects</w:t>
      </w:r>
      <w:r w:rsidR="0081499E" w:rsidRPr="001B755F">
        <w:rPr>
          <w:rFonts w:ascii="Arial" w:hAnsi="Arial" w:cs="Arial"/>
          <w:color w:val="000048"/>
          <w:sz w:val="20"/>
          <w:szCs w:val="20"/>
        </w:rPr>
        <w:t xml:space="preserve"> going through Cognizant GenC skilling program enablement via Classroom/Virtual </w:t>
      </w:r>
      <w:r w:rsidR="003133D8" w:rsidRPr="001B755F">
        <w:rPr>
          <w:rFonts w:ascii="Arial" w:hAnsi="Arial" w:cs="Arial"/>
          <w:color w:val="000048"/>
          <w:sz w:val="20"/>
          <w:szCs w:val="20"/>
        </w:rPr>
        <w:t xml:space="preserve">/ Hybrid </w:t>
      </w:r>
      <w:r w:rsidR="003133D8" w:rsidRPr="001B755F">
        <w:rPr>
          <w:rFonts w:ascii="Arial" w:hAnsi="Arial" w:cs="Arial"/>
          <w:i/>
          <w:iCs/>
          <w:color w:val="000048"/>
          <w:sz w:val="18"/>
          <w:szCs w:val="18"/>
        </w:rPr>
        <w:t>(Classroom &amp; Virtual)</w:t>
      </w:r>
      <w:r w:rsidR="0081499E" w:rsidRPr="001B755F">
        <w:rPr>
          <w:rFonts w:ascii="Arial" w:hAnsi="Arial" w:cs="Arial"/>
          <w:color w:val="000048"/>
          <w:sz w:val="20"/>
          <w:szCs w:val="20"/>
        </w:rPr>
        <w:t xml:space="preserve"> </w:t>
      </w:r>
      <w:r w:rsidR="003133D8" w:rsidRPr="001B755F">
        <w:rPr>
          <w:rFonts w:ascii="Arial" w:hAnsi="Arial" w:cs="Arial"/>
          <w:color w:val="000048"/>
          <w:sz w:val="20"/>
          <w:szCs w:val="20"/>
        </w:rPr>
        <w:t xml:space="preserve">mode </w:t>
      </w:r>
      <w:r w:rsidR="0081499E" w:rsidRPr="001B755F">
        <w:rPr>
          <w:rFonts w:ascii="Arial" w:hAnsi="Arial" w:cs="Arial"/>
          <w:color w:val="000048"/>
          <w:sz w:val="20"/>
          <w:szCs w:val="20"/>
        </w:rPr>
        <w:t>in the year 202</w:t>
      </w:r>
      <w:r w:rsidR="00CD7ED9">
        <w:rPr>
          <w:rFonts w:ascii="Arial" w:hAnsi="Arial" w:cs="Arial"/>
          <w:color w:val="000048"/>
          <w:sz w:val="20"/>
          <w:szCs w:val="20"/>
        </w:rPr>
        <w:t>5</w:t>
      </w:r>
      <w:r w:rsidR="0081499E" w:rsidRPr="001B755F">
        <w:rPr>
          <w:rFonts w:ascii="Arial" w:hAnsi="Arial" w:cs="Arial"/>
          <w:color w:val="000048"/>
          <w:sz w:val="20"/>
          <w:szCs w:val="20"/>
        </w:rPr>
        <w:t>.</w:t>
      </w:r>
      <w:r w:rsidR="00917C60" w:rsidRPr="001B755F">
        <w:rPr>
          <w:rFonts w:ascii="Arial" w:hAnsi="Arial" w:cs="Arial"/>
          <w:color w:val="000048"/>
          <w:sz w:val="20"/>
          <w:szCs w:val="20"/>
        </w:rPr>
        <w:t xml:space="preserve"> </w:t>
      </w:r>
      <w:bookmarkStart w:id="4" w:name="_Hlk146514353"/>
      <w:r w:rsidR="00917C60" w:rsidRPr="001B755F">
        <w:rPr>
          <w:rFonts w:ascii="Arial" w:hAnsi="Arial" w:cs="Arial"/>
          <w:color w:val="000048"/>
          <w:sz w:val="20"/>
          <w:szCs w:val="20"/>
        </w:rPr>
        <w:t>The</w:t>
      </w:r>
      <w:r w:rsidR="0083024C" w:rsidRPr="001B755F">
        <w:rPr>
          <w:rFonts w:ascii="Arial" w:hAnsi="Arial" w:cs="Arial"/>
          <w:color w:val="000048"/>
          <w:sz w:val="20"/>
          <w:szCs w:val="20"/>
        </w:rPr>
        <w:t>se</w:t>
      </w:r>
      <w:r w:rsidR="00917C60" w:rsidRPr="001B755F">
        <w:rPr>
          <w:rFonts w:ascii="Arial" w:hAnsi="Arial" w:cs="Arial"/>
          <w:color w:val="000048"/>
          <w:sz w:val="20"/>
          <w:szCs w:val="20"/>
        </w:rPr>
        <w:t xml:space="preserve"> guidelines are applicable to all </w:t>
      </w:r>
      <w:r w:rsidR="0083024C" w:rsidRPr="001B755F">
        <w:rPr>
          <w:rFonts w:ascii="Arial" w:hAnsi="Arial" w:cs="Arial"/>
          <w:color w:val="000048"/>
          <w:sz w:val="20"/>
          <w:szCs w:val="20"/>
        </w:rPr>
        <w:t xml:space="preserve">types of </w:t>
      </w:r>
      <w:r w:rsidR="00917C60" w:rsidRPr="001B755F">
        <w:rPr>
          <w:rFonts w:ascii="Arial" w:hAnsi="Arial" w:cs="Arial"/>
          <w:color w:val="000048"/>
          <w:sz w:val="20"/>
          <w:szCs w:val="20"/>
        </w:rPr>
        <w:t>skilling programs (Skilling/Re-skilling pre &amp; post onboarding to the skilling program)</w:t>
      </w:r>
      <w:bookmarkEnd w:id="4"/>
    </w:p>
    <w:p w14:paraId="15D283BC" w14:textId="77777777" w:rsidR="00917C60" w:rsidRPr="001B755F" w:rsidRDefault="00917C60" w:rsidP="00917C60">
      <w:pPr>
        <w:spacing w:after="0" w:line="240" w:lineRule="auto"/>
        <w:rPr>
          <w:rFonts w:ascii="Arial" w:hAnsi="Arial" w:cs="Arial"/>
          <w:color w:val="000048"/>
          <w:sz w:val="20"/>
          <w:szCs w:val="20"/>
        </w:rPr>
      </w:pPr>
    </w:p>
    <w:p w14:paraId="48148708" w14:textId="115B3418" w:rsidR="00917C60" w:rsidRPr="001B755F" w:rsidRDefault="00917C60" w:rsidP="00917C60">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duration and </w:t>
      </w:r>
      <w:r w:rsidR="0083024C" w:rsidRPr="001B755F">
        <w:rPr>
          <w:rFonts w:ascii="Arial" w:hAnsi="Arial" w:cs="Arial"/>
          <w:color w:val="000048"/>
          <w:sz w:val="20"/>
          <w:szCs w:val="20"/>
        </w:rPr>
        <w:t>e</w:t>
      </w:r>
      <w:r w:rsidRPr="001B755F">
        <w:rPr>
          <w:rFonts w:ascii="Arial" w:hAnsi="Arial" w:cs="Arial"/>
          <w:color w:val="000048"/>
          <w:sz w:val="20"/>
          <w:szCs w:val="20"/>
        </w:rPr>
        <w:t xml:space="preserve">xit criteria of the </w:t>
      </w:r>
      <w:r w:rsidRPr="001B755F">
        <w:rPr>
          <w:rFonts w:ascii="Arial" w:hAnsi="Arial" w:cs="Arial"/>
          <w:b/>
          <w:bCs/>
          <w:color w:val="000048"/>
          <w:sz w:val="20"/>
          <w:szCs w:val="20"/>
        </w:rPr>
        <w:t xml:space="preserve">GenC Internship </w:t>
      </w:r>
      <w:r w:rsidRPr="001B755F">
        <w:rPr>
          <w:rFonts w:ascii="Arial" w:hAnsi="Arial" w:cs="Arial"/>
          <w:color w:val="000048"/>
          <w:sz w:val="20"/>
          <w:szCs w:val="20"/>
        </w:rPr>
        <w:t>will be determined by the curriculum track to which the GenC is mapped as per the business demand.</w:t>
      </w:r>
      <w:r w:rsidR="00C64D51" w:rsidRPr="001B755F">
        <w:rPr>
          <w:rFonts w:ascii="Arial" w:hAnsi="Arial" w:cs="Arial"/>
          <w:color w:val="000048"/>
          <w:sz w:val="20"/>
          <w:szCs w:val="20"/>
        </w:rPr>
        <w:t xml:space="preserve"> </w:t>
      </w:r>
      <w:r w:rsidR="003133D8" w:rsidRPr="001B755F">
        <w:rPr>
          <w:rFonts w:ascii="Arial" w:hAnsi="Arial" w:cs="Arial"/>
          <w:i/>
          <w:iCs/>
          <w:color w:val="000048"/>
          <w:sz w:val="20"/>
          <w:szCs w:val="20"/>
        </w:rPr>
        <w:t xml:space="preserve">(Refer </w:t>
      </w:r>
      <w:r w:rsidR="00F33768" w:rsidRPr="001B755F">
        <w:rPr>
          <w:rFonts w:ascii="Arial" w:hAnsi="Arial" w:cs="Arial"/>
          <w:i/>
          <w:iCs/>
          <w:color w:val="000048"/>
          <w:sz w:val="20"/>
          <w:szCs w:val="20"/>
        </w:rPr>
        <w:t>S</w:t>
      </w:r>
      <w:r w:rsidR="003133D8" w:rsidRPr="001B755F">
        <w:rPr>
          <w:rFonts w:ascii="Arial" w:hAnsi="Arial" w:cs="Arial"/>
          <w:i/>
          <w:iCs/>
          <w:color w:val="000048"/>
          <w:sz w:val="20"/>
          <w:szCs w:val="20"/>
        </w:rPr>
        <w:t>tage 2 for details)</w:t>
      </w:r>
    </w:p>
    <w:p w14:paraId="2783D3F4" w14:textId="77777777" w:rsidR="0081499E" w:rsidRPr="001B755F" w:rsidRDefault="0081499E" w:rsidP="00AD593F">
      <w:pPr>
        <w:pStyle w:val="Heading1"/>
        <w:rPr>
          <w:rFonts w:ascii="Arial" w:hAnsi="Arial" w:cs="Arial"/>
          <w:color w:val="000048"/>
        </w:rPr>
      </w:pPr>
      <w:bookmarkStart w:id="5" w:name="_Toc193970848"/>
      <w:r w:rsidRPr="001B755F">
        <w:rPr>
          <w:rFonts w:ascii="Arial" w:hAnsi="Arial" w:cs="Arial"/>
          <w:color w:val="000048"/>
        </w:rPr>
        <w:t>Purpose</w:t>
      </w:r>
      <w:bookmarkEnd w:id="5"/>
    </w:p>
    <w:p w14:paraId="39AA0D84" w14:textId="51127CF6" w:rsidR="00754E39" w:rsidRPr="001B755F" w:rsidRDefault="00754E39"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 xml:space="preserve">The purpose of this document is to define the approach towards Cognizant GenC Internship </w:t>
      </w:r>
      <w:r w:rsidR="001940A9">
        <w:rPr>
          <w:rFonts w:ascii="Arial" w:hAnsi="Arial" w:cs="Arial"/>
          <w:color w:val="000048"/>
          <w:sz w:val="20"/>
          <w:szCs w:val="20"/>
        </w:rPr>
        <w:t>2025</w:t>
      </w:r>
      <w:r w:rsidRPr="001B755F">
        <w:rPr>
          <w:rFonts w:ascii="Arial" w:hAnsi="Arial" w:cs="Arial"/>
          <w:color w:val="000048"/>
          <w:sz w:val="20"/>
          <w:szCs w:val="20"/>
        </w:rPr>
        <w:t xml:space="preserve"> skilling completion from the HR GenC Program standpoint.</w:t>
      </w:r>
    </w:p>
    <w:p w14:paraId="64D6F4D2" w14:textId="4D50C0A8" w:rsidR="0081499E" w:rsidRPr="001B755F" w:rsidRDefault="0081499E"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The GenC curriculum is designed to with the focus to enable GenC Intern candidates to incorporate the skills acquired, by developing real time projects/use cases as well as considerably improve their professional skills as they progress through the program.</w:t>
      </w:r>
    </w:p>
    <w:p w14:paraId="48C29B05" w14:textId="77777777" w:rsidR="006658D8" w:rsidRPr="001B755F" w:rsidRDefault="002B63D3" w:rsidP="00AD593F">
      <w:pPr>
        <w:pStyle w:val="Heading1"/>
        <w:rPr>
          <w:rFonts w:ascii="Arial" w:hAnsi="Arial" w:cs="Arial"/>
          <w:color w:val="000048"/>
        </w:rPr>
      </w:pPr>
      <w:bookmarkStart w:id="6" w:name="_Toc193970849"/>
      <w:r w:rsidRPr="001B755F">
        <w:rPr>
          <w:rFonts w:ascii="Arial" w:hAnsi="Arial" w:cs="Arial"/>
          <w:color w:val="000048"/>
        </w:rPr>
        <w:t xml:space="preserve">GenC Program </w:t>
      </w:r>
      <w:r w:rsidR="006658D8" w:rsidRPr="001B755F">
        <w:rPr>
          <w:rFonts w:ascii="Arial" w:hAnsi="Arial" w:cs="Arial"/>
          <w:color w:val="000048"/>
        </w:rPr>
        <w:t>Overview</w:t>
      </w:r>
      <w:bookmarkEnd w:id="6"/>
    </w:p>
    <w:p w14:paraId="660466D5" w14:textId="36D63EB1" w:rsidR="007502DC" w:rsidRPr="001B755F" w:rsidRDefault="00D858D6" w:rsidP="00AD593F">
      <w:pPr>
        <w:pStyle w:val="Bodytext"/>
        <w:ind w:left="0"/>
        <w:rPr>
          <w:rFonts w:ascii="Arial" w:hAnsi="Arial" w:cs="Arial"/>
          <w:noProof/>
          <w:color w:val="000048"/>
          <w:sz w:val="20"/>
          <w:szCs w:val="20"/>
        </w:rPr>
      </w:pPr>
      <w:r w:rsidRPr="001B755F">
        <w:rPr>
          <w:rFonts w:ascii="Arial" w:hAnsi="Arial" w:cs="Arial"/>
          <w:color w:val="000048"/>
          <w:sz w:val="20"/>
          <w:szCs w:val="20"/>
        </w:rPr>
        <w:t xml:space="preserve">The GenC (Generation Cognizant) Program assures skill capability in our fresh hires (GenCs) towards business readiness at Cognizant. This program spans the entire duration of GenCs learning journey from the time GenCs accept Cognizant offer, through the </w:t>
      </w:r>
      <w:r w:rsidR="00A31EDB" w:rsidRPr="001B755F">
        <w:rPr>
          <w:rFonts w:ascii="Arial" w:hAnsi="Arial" w:cs="Arial"/>
          <w:color w:val="000048"/>
          <w:sz w:val="20"/>
          <w:szCs w:val="20"/>
        </w:rPr>
        <w:t>first-year</w:t>
      </w:r>
      <w:r w:rsidRPr="001B755F">
        <w:rPr>
          <w:rFonts w:ascii="Arial" w:hAnsi="Arial" w:cs="Arial"/>
          <w:color w:val="000048"/>
          <w:sz w:val="20"/>
          <w:szCs w:val="20"/>
        </w:rPr>
        <w:t xml:space="preserve"> completion as an FTE in the organization. There is a robust learning strategy put in place across </w:t>
      </w:r>
      <w:r w:rsidR="0093760B" w:rsidRPr="001B755F">
        <w:rPr>
          <w:rFonts w:ascii="Arial" w:hAnsi="Arial" w:cs="Arial"/>
          <w:color w:val="000048"/>
          <w:sz w:val="20"/>
          <w:szCs w:val="20"/>
        </w:rPr>
        <w:t>four</w:t>
      </w:r>
      <w:r w:rsidRPr="001B755F">
        <w:rPr>
          <w:rFonts w:ascii="Arial" w:hAnsi="Arial" w:cs="Arial"/>
          <w:color w:val="000048"/>
          <w:sz w:val="20"/>
          <w:szCs w:val="20"/>
        </w:rPr>
        <w:t xml:space="preserve"> phases. </w:t>
      </w:r>
      <w:r w:rsidR="00106089" w:rsidRPr="001B755F">
        <w:rPr>
          <w:rFonts w:ascii="Arial" w:hAnsi="Arial" w:cs="Arial"/>
          <w:noProof/>
          <w:color w:val="000048"/>
          <w:sz w:val="20"/>
          <w:szCs w:val="20"/>
        </w:rPr>
        <w:tab/>
      </w:r>
    </w:p>
    <w:p w14:paraId="291C8D0A" w14:textId="3F3BC2B3" w:rsidR="00330899" w:rsidRPr="001B755F" w:rsidRDefault="00330899" w:rsidP="00AD593F">
      <w:pPr>
        <w:pStyle w:val="Bodytext"/>
        <w:ind w:left="0"/>
        <w:rPr>
          <w:rFonts w:ascii="Arial" w:hAnsi="Arial" w:cs="Arial"/>
          <w:color w:val="000048"/>
          <w:sz w:val="20"/>
          <w:szCs w:val="20"/>
        </w:rPr>
      </w:pPr>
      <w:r w:rsidRPr="001B755F">
        <w:rPr>
          <w:rFonts w:ascii="Arial" w:hAnsi="Arial" w:cs="Arial"/>
          <w:color w:val="000048"/>
          <w:sz w:val="20"/>
          <w:szCs w:val="20"/>
        </w:rPr>
        <w:t xml:space="preserve">In the Cognizant GenC skilling program, the </w:t>
      </w:r>
      <w:r w:rsidR="00E03E10" w:rsidRPr="001B755F">
        <w:rPr>
          <w:rFonts w:ascii="Arial" w:hAnsi="Arial" w:cs="Arial"/>
          <w:color w:val="000048"/>
          <w:sz w:val="20"/>
          <w:szCs w:val="20"/>
        </w:rPr>
        <w:t>Intern candidates</w:t>
      </w:r>
      <w:r w:rsidRPr="001B755F">
        <w:rPr>
          <w:rFonts w:ascii="Arial" w:hAnsi="Arial" w:cs="Arial"/>
          <w:color w:val="000048"/>
          <w:sz w:val="20"/>
          <w:szCs w:val="20"/>
        </w:rPr>
        <w:t xml:space="preserve"> are provided with a learning </w:t>
      </w:r>
      <w:proofErr w:type="gramStart"/>
      <w:r w:rsidRPr="001B755F">
        <w:rPr>
          <w:rFonts w:ascii="Arial" w:hAnsi="Arial" w:cs="Arial"/>
          <w:color w:val="000048"/>
          <w:sz w:val="20"/>
          <w:szCs w:val="20"/>
        </w:rPr>
        <w:t>path</w:t>
      </w:r>
      <w:proofErr w:type="gramEnd"/>
      <w:r w:rsidRPr="001B755F">
        <w:rPr>
          <w:rFonts w:ascii="Arial" w:hAnsi="Arial" w:cs="Arial"/>
          <w:color w:val="000048"/>
          <w:sz w:val="20"/>
          <w:szCs w:val="20"/>
        </w:rPr>
        <w:t xml:space="preserve"> and their performance is assessed as per the milestones in the curriculum including meeting the gating criteria for the curriculum assigned, completion of learning/assessment's/Hands-on assignments as per the given schedule including adherence to the skilling program guidelines.</w:t>
      </w:r>
    </w:p>
    <w:p w14:paraId="542FEB9C" w14:textId="77777777" w:rsidR="00330899" w:rsidRPr="001B755F" w:rsidRDefault="00330899" w:rsidP="00AD593F">
      <w:pPr>
        <w:pStyle w:val="Bodytext"/>
        <w:ind w:left="720"/>
        <w:rPr>
          <w:rFonts w:ascii="Arial" w:hAnsi="Arial" w:cs="Arial"/>
          <w:noProof/>
          <w:color w:val="0070C0"/>
        </w:rPr>
      </w:pPr>
    </w:p>
    <w:p w14:paraId="744C730F" w14:textId="1218F1F9" w:rsidR="00106089" w:rsidRPr="001B755F" w:rsidRDefault="00106089" w:rsidP="00AD593F">
      <w:pPr>
        <w:pStyle w:val="Bodytext"/>
        <w:ind w:left="720"/>
        <w:rPr>
          <w:rFonts w:ascii="Arial" w:hAnsi="Arial" w:cs="Arial"/>
          <w:color w:val="FF0000"/>
        </w:rPr>
      </w:pPr>
      <w:r w:rsidRPr="001B755F">
        <w:rPr>
          <w:rFonts w:ascii="Arial" w:hAnsi="Arial" w:cs="Arial"/>
          <w:noProof/>
          <w:color w:val="FF0000"/>
        </w:rPr>
        <w:lastRenderedPageBreak/>
        <w:drawing>
          <wp:inline distT="0" distB="0" distL="0" distR="0" wp14:anchorId="43082C62" wp14:editId="78718B00">
            <wp:extent cx="5459067" cy="2936025"/>
            <wp:effectExtent l="0" t="0" r="889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9459" cy="2946993"/>
                    </a:xfrm>
                    <a:prstGeom prst="rect">
                      <a:avLst/>
                    </a:prstGeom>
                    <a:noFill/>
                  </pic:spPr>
                </pic:pic>
              </a:graphicData>
            </a:graphic>
          </wp:inline>
        </w:drawing>
      </w:r>
    </w:p>
    <w:p w14:paraId="51E9D6F7" w14:textId="0B69E0DB" w:rsidR="00D53A9F" w:rsidRPr="001B755F" w:rsidRDefault="00953744" w:rsidP="00AD593F">
      <w:pPr>
        <w:pStyle w:val="Bodytext"/>
        <w:ind w:left="720"/>
        <w:jc w:val="center"/>
        <w:rPr>
          <w:rFonts w:ascii="Arial" w:hAnsi="Arial" w:cs="Arial"/>
        </w:rPr>
      </w:pPr>
      <w:r w:rsidRPr="001B755F">
        <w:rPr>
          <w:rFonts w:ascii="Arial" w:hAnsi="Arial" w:cs="Arial"/>
          <w:noProof/>
        </w:rPr>
        <w:t xml:space="preserve"> </w:t>
      </w:r>
      <w:r w:rsidRPr="001B755F">
        <w:rPr>
          <w:rFonts w:ascii="Arial" w:hAnsi="Arial" w:cs="Arial"/>
          <w:noProof/>
        </w:rPr>
        <w:drawing>
          <wp:inline distT="0" distB="0" distL="0" distR="0" wp14:anchorId="2CC58986" wp14:editId="71CE4765">
            <wp:extent cx="6115050" cy="3072765"/>
            <wp:effectExtent l="0" t="0" r="0" b="0"/>
            <wp:docPr id="2" name="Picture 11">
              <a:extLst xmlns:a="http://schemas.openxmlformats.org/drawingml/2006/main">
                <a:ext uri="{FF2B5EF4-FFF2-40B4-BE49-F238E27FC236}">
                  <a16:creationId xmlns:a16="http://schemas.microsoft.com/office/drawing/2014/main" id="{5D3473C3-C0C6-5DD9-3254-88E1020629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D3473C3-C0C6-5DD9-3254-88E1020629BB}"/>
                        </a:ext>
                      </a:extLst>
                    </pic:cNvPr>
                    <pic:cNvPicPr>
                      <a:picLocks noChangeAspect="1"/>
                    </pic:cNvPicPr>
                  </pic:nvPicPr>
                  <pic:blipFill>
                    <a:blip r:embed="rId13"/>
                    <a:stretch>
                      <a:fillRect/>
                    </a:stretch>
                  </pic:blipFill>
                  <pic:spPr>
                    <a:xfrm>
                      <a:off x="0" y="0"/>
                      <a:ext cx="6115050" cy="3072765"/>
                    </a:xfrm>
                    <a:prstGeom prst="rect">
                      <a:avLst/>
                    </a:prstGeom>
                  </pic:spPr>
                </pic:pic>
              </a:graphicData>
            </a:graphic>
          </wp:inline>
        </w:drawing>
      </w:r>
    </w:p>
    <w:p w14:paraId="791EE1B0" w14:textId="77777777" w:rsidR="003E6E33" w:rsidRPr="001B755F" w:rsidRDefault="003E6E33" w:rsidP="00AD593F">
      <w:pPr>
        <w:spacing w:after="0" w:line="240" w:lineRule="auto"/>
        <w:rPr>
          <w:rFonts w:ascii="Arial" w:hAnsi="Arial" w:cs="Arial"/>
          <w:b/>
          <w:bCs/>
          <w:smallCaps/>
          <w:color w:val="072B62"/>
          <w:sz w:val="36"/>
          <w:szCs w:val="36"/>
        </w:rPr>
      </w:pPr>
      <w:bookmarkStart w:id="7" w:name="_Toc129857735"/>
      <w:bookmarkStart w:id="8" w:name="_Toc53150067"/>
      <w:r w:rsidRPr="001B755F">
        <w:rPr>
          <w:rFonts w:ascii="Arial" w:hAnsi="Arial" w:cs="Arial"/>
          <w:color w:val="072B62"/>
        </w:rPr>
        <w:br w:type="page"/>
      </w:r>
    </w:p>
    <w:p w14:paraId="2DF049DD" w14:textId="5423B68B" w:rsidR="0081499E" w:rsidRPr="001B755F" w:rsidRDefault="0081499E" w:rsidP="00AD593F">
      <w:pPr>
        <w:pStyle w:val="Heading1"/>
        <w:rPr>
          <w:rFonts w:ascii="Arial" w:hAnsi="Arial" w:cs="Arial"/>
          <w:color w:val="000048"/>
        </w:rPr>
      </w:pPr>
      <w:bookmarkStart w:id="9" w:name="_Toc193970850"/>
      <w:r w:rsidRPr="001B755F">
        <w:rPr>
          <w:rFonts w:ascii="Arial" w:hAnsi="Arial" w:cs="Arial"/>
          <w:color w:val="000048"/>
        </w:rPr>
        <w:lastRenderedPageBreak/>
        <w:t>Acronyms and Definitions</w:t>
      </w:r>
      <w:bookmarkEnd w:id="7"/>
      <w:bookmarkEnd w:id="9"/>
      <w:r w:rsidRPr="001B755F">
        <w:rPr>
          <w:rFonts w:ascii="Arial" w:hAnsi="Arial" w:cs="Arial"/>
          <w:color w:val="000048"/>
        </w:rPr>
        <w:t xml:space="preserve"> </w:t>
      </w:r>
    </w:p>
    <w:p w14:paraId="764E6E23" w14:textId="77777777" w:rsidR="0081499E" w:rsidRPr="001B755F" w:rsidRDefault="0081499E" w:rsidP="00AD593F">
      <w:pPr>
        <w:pStyle w:val="Bodytext"/>
        <w:ind w:left="0"/>
        <w:jc w:val="left"/>
        <w:rPr>
          <w:rFonts w:ascii="Arial" w:hAnsi="Arial" w:cs="Arial"/>
          <w:color w:val="000048"/>
          <w:sz w:val="20"/>
          <w:szCs w:val="20"/>
        </w:rPr>
      </w:pPr>
      <w:r w:rsidRPr="001B755F">
        <w:rPr>
          <w:rFonts w:ascii="Arial" w:hAnsi="Arial" w:cs="Arial"/>
          <w:color w:val="000048"/>
          <w:sz w:val="20"/>
          <w:szCs w:val="20"/>
        </w:rPr>
        <w:t>Few of the acronyms and / or its definitions provided here may not have been used in this document but has been provided for easy reference to their definitions.</w:t>
      </w:r>
    </w:p>
    <w:p w14:paraId="39E4202A" w14:textId="77777777" w:rsidR="0081499E" w:rsidRPr="001B755F" w:rsidRDefault="0081499E" w:rsidP="00AD593F">
      <w:pPr>
        <w:pStyle w:val="Heading2"/>
        <w:rPr>
          <w:rFonts w:ascii="Arial" w:hAnsi="Arial" w:cs="Arial"/>
          <w:color w:val="000048"/>
        </w:rPr>
      </w:pPr>
      <w:bookmarkStart w:id="10" w:name="_Toc70073980"/>
      <w:bookmarkStart w:id="11" w:name="_Toc193970851"/>
      <w:r w:rsidRPr="001B755F">
        <w:rPr>
          <w:rFonts w:ascii="Arial" w:hAnsi="Arial" w:cs="Arial"/>
          <w:color w:val="000048"/>
        </w:rPr>
        <w:t>Acronyms</w:t>
      </w:r>
      <w:bookmarkEnd w:id="10"/>
      <w:bookmarkEnd w:id="11"/>
    </w:p>
    <w:tbl>
      <w:tblPr>
        <w:tblW w:w="8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7461"/>
      </w:tblGrid>
      <w:tr w:rsidR="0038139E" w:rsidRPr="001B755F" w14:paraId="2DA4E7F5" w14:textId="77777777" w:rsidTr="003E6E33">
        <w:trPr>
          <w:cantSplit/>
          <w:jc w:val="center"/>
        </w:trPr>
        <w:tc>
          <w:tcPr>
            <w:tcW w:w="1345" w:type="dxa"/>
            <w:shd w:val="clear" w:color="auto" w:fill="2F78C4"/>
          </w:tcPr>
          <w:p w14:paraId="7FB2B103"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Acronym</w:t>
            </w:r>
          </w:p>
        </w:tc>
        <w:tc>
          <w:tcPr>
            <w:tcW w:w="7461" w:type="dxa"/>
            <w:shd w:val="clear" w:color="auto" w:fill="2F78C4"/>
          </w:tcPr>
          <w:p w14:paraId="053DC46B"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Description</w:t>
            </w:r>
          </w:p>
        </w:tc>
      </w:tr>
      <w:tr w:rsidR="0038139E" w:rsidRPr="001B755F" w14:paraId="6A235EA0" w14:textId="77777777" w:rsidTr="003E6E33">
        <w:trPr>
          <w:cantSplit/>
          <w:jc w:val="center"/>
        </w:trPr>
        <w:tc>
          <w:tcPr>
            <w:tcW w:w="1345" w:type="dxa"/>
          </w:tcPr>
          <w:p w14:paraId="2A63667D" w14:textId="77777777" w:rsidR="0081499E" w:rsidRPr="001B755F" w:rsidRDefault="0081499E" w:rsidP="00AD593F">
            <w:pPr>
              <w:pStyle w:val="tabletext"/>
              <w:rPr>
                <w:rFonts w:cs="Arial"/>
              </w:rPr>
            </w:pPr>
            <w:r w:rsidRPr="001B755F">
              <w:rPr>
                <w:rFonts w:cs="Arial"/>
              </w:rPr>
              <w:t>GenC</w:t>
            </w:r>
          </w:p>
        </w:tc>
        <w:tc>
          <w:tcPr>
            <w:tcW w:w="7461" w:type="dxa"/>
          </w:tcPr>
          <w:p w14:paraId="425FA400" w14:textId="77777777" w:rsidR="0081499E" w:rsidRPr="001B755F" w:rsidRDefault="0081499E" w:rsidP="00AD593F">
            <w:pPr>
              <w:pStyle w:val="tabletext"/>
              <w:rPr>
                <w:rFonts w:cs="Arial"/>
              </w:rPr>
            </w:pPr>
            <w:r w:rsidRPr="001B755F">
              <w:rPr>
                <w:rFonts w:cs="Arial"/>
              </w:rPr>
              <w:t>Generation Cognizant</w:t>
            </w:r>
          </w:p>
        </w:tc>
      </w:tr>
      <w:tr w:rsidR="0081499E" w:rsidRPr="001B755F" w14:paraId="155FBFA4" w14:textId="77777777" w:rsidTr="003E6E33">
        <w:trPr>
          <w:cantSplit/>
          <w:jc w:val="center"/>
        </w:trPr>
        <w:tc>
          <w:tcPr>
            <w:tcW w:w="1345" w:type="dxa"/>
          </w:tcPr>
          <w:p w14:paraId="69F21D07" w14:textId="77777777" w:rsidR="0081499E" w:rsidRPr="001B755F" w:rsidRDefault="0081499E" w:rsidP="00AD593F">
            <w:pPr>
              <w:pStyle w:val="tabletext"/>
              <w:rPr>
                <w:rFonts w:cs="Arial"/>
              </w:rPr>
            </w:pPr>
            <w:r w:rsidRPr="001B755F">
              <w:rPr>
                <w:rFonts w:cs="Arial"/>
              </w:rPr>
              <w:t>SL</w:t>
            </w:r>
          </w:p>
        </w:tc>
        <w:tc>
          <w:tcPr>
            <w:tcW w:w="7461" w:type="dxa"/>
          </w:tcPr>
          <w:p w14:paraId="08508DE2" w14:textId="77777777" w:rsidR="0081499E" w:rsidRPr="001B755F" w:rsidRDefault="0081499E" w:rsidP="00AD593F">
            <w:pPr>
              <w:pStyle w:val="tabletext"/>
              <w:rPr>
                <w:rFonts w:cs="Arial"/>
              </w:rPr>
            </w:pPr>
            <w:r w:rsidRPr="001B755F">
              <w:rPr>
                <w:rFonts w:cs="Arial"/>
              </w:rPr>
              <w:t>Service Line</w:t>
            </w:r>
          </w:p>
        </w:tc>
      </w:tr>
      <w:tr w:rsidR="0081499E" w:rsidRPr="001B755F" w14:paraId="1DC612E4" w14:textId="77777777" w:rsidTr="003E6E33">
        <w:trPr>
          <w:cantSplit/>
          <w:jc w:val="center"/>
        </w:trPr>
        <w:tc>
          <w:tcPr>
            <w:tcW w:w="1345" w:type="dxa"/>
          </w:tcPr>
          <w:p w14:paraId="1547B452" w14:textId="77777777" w:rsidR="0081499E" w:rsidRPr="001B755F" w:rsidRDefault="0081499E" w:rsidP="00AD593F">
            <w:pPr>
              <w:pStyle w:val="tabletext"/>
              <w:rPr>
                <w:rFonts w:cs="Arial"/>
              </w:rPr>
            </w:pPr>
            <w:r w:rsidRPr="001B755F">
              <w:rPr>
                <w:rFonts w:cs="Arial"/>
              </w:rPr>
              <w:t>BU</w:t>
            </w:r>
          </w:p>
        </w:tc>
        <w:tc>
          <w:tcPr>
            <w:tcW w:w="7461" w:type="dxa"/>
          </w:tcPr>
          <w:p w14:paraId="7ADD7B09" w14:textId="77777777" w:rsidR="0081499E" w:rsidRPr="001B755F" w:rsidRDefault="0081499E" w:rsidP="00AD593F">
            <w:pPr>
              <w:pStyle w:val="tabletext"/>
              <w:rPr>
                <w:rFonts w:cs="Arial"/>
              </w:rPr>
            </w:pPr>
            <w:r w:rsidRPr="001B755F">
              <w:rPr>
                <w:rFonts w:cs="Arial"/>
              </w:rPr>
              <w:t>Business Unit</w:t>
            </w:r>
          </w:p>
        </w:tc>
      </w:tr>
      <w:tr w:rsidR="008B66FB" w:rsidRPr="001B755F" w14:paraId="2143511C" w14:textId="77777777" w:rsidTr="003E6E33">
        <w:trPr>
          <w:cantSplit/>
          <w:jc w:val="center"/>
        </w:trPr>
        <w:tc>
          <w:tcPr>
            <w:tcW w:w="1345" w:type="dxa"/>
          </w:tcPr>
          <w:p w14:paraId="5FF77941" w14:textId="5591656C" w:rsidR="008B66FB" w:rsidRPr="001B755F" w:rsidRDefault="008B66FB" w:rsidP="00AD593F">
            <w:pPr>
              <w:pStyle w:val="tabletext"/>
              <w:rPr>
                <w:rFonts w:cs="Arial"/>
              </w:rPr>
            </w:pPr>
            <w:r w:rsidRPr="001B755F">
              <w:rPr>
                <w:rFonts w:cs="Arial"/>
              </w:rPr>
              <w:t>FTE</w:t>
            </w:r>
          </w:p>
        </w:tc>
        <w:tc>
          <w:tcPr>
            <w:tcW w:w="7461" w:type="dxa"/>
          </w:tcPr>
          <w:p w14:paraId="33F38BB4" w14:textId="45ECB641" w:rsidR="008B66FB" w:rsidRPr="001B755F" w:rsidRDefault="008B66FB" w:rsidP="00AD593F">
            <w:pPr>
              <w:pStyle w:val="tabletext"/>
              <w:rPr>
                <w:rFonts w:cs="Arial"/>
              </w:rPr>
            </w:pPr>
            <w:r w:rsidRPr="001B755F">
              <w:rPr>
                <w:rFonts w:cs="Arial"/>
              </w:rPr>
              <w:t>Full Time Employee</w:t>
            </w:r>
          </w:p>
        </w:tc>
      </w:tr>
      <w:tr w:rsidR="008B66FB" w:rsidRPr="001B755F" w14:paraId="6DE43BB5" w14:textId="77777777" w:rsidTr="003E6E33">
        <w:trPr>
          <w:cantSplit/>
          <w:jc w:val="center"/>
        </w:trPr>
        <w:tc>
          <w:tcPr>
            <w:tcW w:w="1345" w:type="dxa"/>
          </w:tcPr>
          <w:p w14:paraId="2E8B550C" w14:textId="2518A32C" w:rsidR="008B66FB" w:rsidRPr="001B755F" w:rsidRDefault="008B66FB" w:rsidP="00AD593F">
            <w:pPr>
              <w:pStyle w:val="tabletext"/>
              <w:rPr>
                <w:rFonts w:cs="Arial"/>
              </w:rPr>
            </w:pPr>
            <w:r w:rsidRPr="001B755F">
              <w:rPr>
                <w:rFonts w:cs="Arial"/>
              </w:rPr>
              <w:t>PHS</w:t>
            </w:r>
          </w:p>
        </w:tc>
        <w:tc>
          <w:tcPr>
            <w:tcW w:w="7461" w:type="dxa"/>
          </w:tcPr>
          <w:p w14:paraId="324A77D7" w14:textId="3D38945E" w:rsidR="008B66FB" w:rsidRPr="001B755F" w:rsidRDefault="008B66FB" w:rsidP="00AD593F">
            <w:pPr>
              <w:pStyle w:val="tabletext"/>
              <w:rPr>
                <w:rFonts w:cs="Arial"/>
              </w:rPr>
            </w:pPr>
            <w:r w:rsidRPr="001B755F">
              <w:rPr>
                <w:rFonts w:cs="Arial"/>
              </w:rPr>
              <w:t>Performance Health Status</w:t>
            </w:r>
          </w:p>
        </w:tc>
      </w:tr>
      <w:tr w:rsidR="008B66FB" w:rsidRPr="001B755F" w14:paraId="24A5BDB1" w14:textId="77777777" w:rsidTr="003E6E33">
        <w:trPr>
          <w:cantSplit/>
          <w:jc w:val="center"/>
        </w:trPr>
        <w:tc>
          <w:tcPr>
            <w:tcW w:w="1345" w:type="dxa"/>
          </w:tcPr>
          <w:p w14:paraId="67D38F54" w14:textId="3EA0BBA1" w:rsidR="008B66FB" w:rsidRPr="001B755F" w:rsidRDefault="008B66FB" w:rsidP="00AD593F">
            <w:pPr>
              <w:pStyle w:val="tabletext"/>
              <w:rPr>
                <w:rFonts w:cs="Arial"/>
              </w:rPr>
            </w:pPr>
            <w:r w:rsidRPr="001B755F">
              <w:rPr>
                <w:rFonts w:cs="Arial"/>
              </w:rPr>
              <w:t>AHS</w:t>
            </w:r>
          </w:p>
        </w:tc>
        <w:tc>
          <w:tcPr>
            <w:tcW w:w="7461" w:type="dxa"/>
          </w:tcPr>
          <w:p w14:paraId="3A2E7E08" w14:textId="51B4D85E" w:rsidR="008B66FB" w:rsidRPr="001B755F" w:rsidRDefault="008B66FB" w:rsidP="00AD593F">
            <w:pPr>
              <w:pStyle w:val="tabletext"/>
              <w:rPr>
                <w:rFonts w:cs="Arial"/>
              </w:rPr>
            </w:pPr>
            <w:r w:rsidRPr="001B755F">
              <w:rPr>
                <w:rFonts w:cs="Arial"/>
              </w:rPr>
              <w:t>Attendance Health Status</w:t>
            </w:r>
          </w:p>
        </w:tc>
      </w:tr>
      <w:tr w:rsidR="008B66FB" w:rsidRPr="001B755F" w14:paraId="22B8885B" w14:textId="77777777" w:rsidTr="003E6E33">
        <w:trPr>
          <w:cantSplit/>
          <w:jc w:val="center"/>
        </w:trPr>
        <w:tc>
          <w:tcPr>
            <w:tcW w:w="1345" w:type="dxa"/>
          </w:tcPr>
          <w:p w14:paraId="056AFF67" w14:textId="21DD5C3A" w:rsidR="008B66FB" w:rsidRPr="001B755F" w:rsidRDefault="008B66FB" w:rsidP="00AD593F">
            <w:pPr>
              <w:pStyle w:val="tabletext"/>
              <w:rPr>
                <w:rFonts w:cs="Arial"/>
              </w:rPr>
            </w:pPr>
            <w:r w:rsidRPr="001B755F">
              <w:rPr>
                <w:rFonts w:cs="Arial"/>
              </w:rPr>
              <w:t>RAG</w:t>
            </w:r>
          </w:p>
        </w:tc>
        <w:tc>
          <w:tcPr>
            <w:tcW w:w="7461" w:type="dxa"/>
          </w:tcPr>
          <w:p w14:paraId="74D4CC8F" w14:textId="48050AAF" w:rsidR="008B66FB" w:rsidRPr="001B755F" w:rsidRDefault="008B66FB" w:rsidP="00AD593F">
            <w:pPr>
              <w:pStyle w:val="tabletext"/>
              <w:rPr>
                <w:rFonts w:cs="Arial"/>
              </w:rPr>
            </w:pPr>
            <w:r w:rsidRPr="001B755F">
              <w:rPr>
                <w:rFonts w:cs="Arial"/>
              </w:rPr>
              <w:t>Red, Amber, Green</w:t>
            </w:r>
          </w:p>
        </w:tc>
      </w:tr>
      <w:tr w:rsidR="008B66FB" w:rsidRPr="001B755F" w14:paraId="00FA4B64" w14:textId="77777777" w:rsidTr="003E6E33">
        <w:trPr>
          <w:cantSplit/>
          <w:jc w:val="center"/>
        </w:trPr>
        <w:tc>
          <w:tcPr>
            <w:tcW w:w="1345" w:type="dxa"/>
          </w:tcPr>
          <w:p w14:paraId="1C53CF05" w14:textId="0477BBB6" w:rsidR="008B66FB" w:rsidRPr="001B755F" w:rsidRDefault="008B66FB" w:rsidP="00AD593F">
            <w:pPr>
              <w:pStyle w:val="tabletext"/>
              <w:rPr>
                <w:rFonts w:cs="Arial"/>
              </w:rPr>
            </w:pPr>
            <w:r w:rsidRPr="001B755F">
              <w:rPr>
                <w:rFonts w:cs="Arial"/>
              </w:rPr>
              <w:t>LOI</w:t>
            </w:r>
          </w:p>
        </w:tc>
        <w:tc>
          <w:tcPr>
            <w:tcW w:w="7461" w:type="dxa"/>
          </w:tcPr>
          <w:p w14:paraId="5639C2FD" w14:textId="0068EA52" w:rsidR="008B66FB" w:rsidRPr="001B755F" w:rsidRDefault="008B66FB" w:rsidP="00AD593F">
            <w:pPr>
              <w:pStyle w:val="tabletext"/>
              <w:rPr>
                <w:rFonts w:cs="Arial"/>
              </w:rPr>
            </w:pPr>
            <w:r w:rsidRPr="001B755F">
              <w:rPr>
                <w:rFonts w:cs="Arial"/>
              </w:rPr>
              <w:t>Letter of Intent</w:t>
            </w:r>
          </w:p>
        </w:tc>
      </w:tr>
      <w:tr w:rsidR="008B66FB" w:rsidRPr="001B755F" w14:paraId="18CF80C2" w14:textId="77777777" w:rsidTr="003E6E33">
        <w:trPr>
          <w:cantSplit/>
          <w:jc w:val="center"/>
        </w:trPr>
        <w:tc>
          <w:tcPr>
            <w:tcW w:w="1345" w:type="dxa"/>
          </w:tcPr>
          <w:p w14:paraId="1D2AE8E3" w14:textId="53F1FDEA" w:rsidR="008B66FB" w:rsidRPr="001B755F" w:rsidRDefault="008B66FB" w:rsidP="00AD593F">
            <w:pPr>
              <w:pStyle w:val="tabletext"/>
              <w:rPr>
                <w:rFonts w:cs="Arial"/>
              </w:rPr>
            </w:pPr>
            <w:r w:rsidRPr="001B755F">
              <w:rPr>
                <w:rFonts w:cs="Arial"/>
              </w:rPr>
              <w:t>CEFR</w:t>
            </w:r>
          </w:p>
        </w:tc>
        <w:tc>
          <w:tcPr>
            <w:tcW w:w="7461" w:type="dxa"/>
          </w:tcPr>
          <w:p w14:paraId="123510BB" w14:textId="05A6E7B5" w:rsidR="008B66FB" w:rsidRPr="001B755F" w:rsidRDefault="008B66FB" w:rsidP="00AD593F">
            <w:pPr>
              <w:pStyle w:val="tabletext"/>
              <w:rPr>
                <w:rFonts w:cs="Arial"/>
              </w:rPr>
            </w:pPr>
            <w:r w:rsidRPr="001B755F">
              <w:rPr>
                <w:rFonts w:cs="Arial"/>
              </w:rPr>
              <w:t>Common European Framework</w:t>
            </w:r>
          </w:p>
        </w:tc>
      </w:tr>
      <w:tr w:rsidR="008B66FB" w:rsidRPr="001B755F" w14:paraId="1411C286" w14:textId="77777777" w:rsidTr="003E6E33">
        <w:trPr>
          <w:cantSplit/>
          <w:jc w:val="center"/>
        </w:trPr>
        <w:tc>
          <w:tcPr>
            <w:tcW w:w="1345" w:type="dxa"/>
          </w:tcPr>
          <w:p w14:paraId="395D2552" w14:textId="6F13C99E" w:rsidR="008B66FB" w:rsidRPr="001B755F" w:rsidRDefault="008B66FB" w:rsidP="00AD593F">
            <w:pPr>
              <w:pStyle w:val="tabletext"/>
              <w:rPr>
                <w:rFonts w:cs="Arial"/>
              </w:rPr>
            </w:pPr>
          </w:p>
        </w:tc>
        <w:tc>
          <w:tcPr>
            <w:tcW w:w="7461" w:type="dxa"/>
          </w:tcPr>
          <w:p w14:paraId="456D7AED" w14:textId="652A9B72" w:rsidR="008B66FB" w:rsidRPr="001B755F" w:rsidRDefault="008B66FB" w:rsidP="00AD593F">
            <w:pPr>
              <w:pStyle w:val="tabletext"/>
              <w:rPr>
                <w:rFonts w:cs="Arial"/>
              </w:rPr>
            </w:pPr>
          </w:p>
        </w:tc>
      </w:tr>
    </w:tbl>
    <w:p w14:paraId="0504087A" w14:textId="46126F0E" w:rsidR="00DE7FE1" w:rsidRPr="001B755F" w:rsidRDefault="00CA6309" w:rsidP="00AD593F">
      <w:pPr>
        <w:pStyle w:val="Heading1"/>
        <w:rPr>
          <w:rFonts w:ascii="Arial" w:hAnsi="Arial" w:cs="Arial"/>
          <w:color w:val="000048"/>
          <w:sz w:val="40"/>
          <w:szCs w:val="40"/>
        </w:rPr>
      </w:pPr>
      <w:bookmarkStart w:id="12" w:name="_Toc193970852"/>
      <w:r w:rsidRPr="001B755F">
        <w:rPr>
          <w:rFonts w:ascii="Arial" w:hAnsi="Arial" w:cs="Arial"/>
          <w:color w:val="000048"/>
        </w:rPr>
        <w:t>G</w:t>
      </w:r>
      <w:r w:rsidR="00807199" w:rsidRPr="001B755F">
        <w:rPr>
          <w:rFonts w:ascii="Arial" w:hAnsi="Arial" w:cs="Arial"/>
          <w:color w:val="000048"/>
        </w:rPr>
        <w:t>uidelines</w:t>
      </w:r>
      <w:bookmarkEnd w:id="12"/>
      <w:r w:rsidR="00807199" w:rsidRPr="001B755F">
        <w:rPr>
          <w:rFonts w:ascii="Arial" w:hAnsi="Arial" w:cs="Arial"/>
          <w:color w:val="000048"/>
        </w:rPr>
        <w:t xml:space="preserve"> </w:t>
      </w:r>
      <w:bookmarkEnd w:id="8"/>
    </w:p>
    <w:p w14:paraId="7F23D74F" w14:textId="74F0D12F" w:rsidR="0081499E" w:rsidRPr="001B755F" w:rsidRDefault="0081499E" w:rsidP="00AD593F">
      <w:pPr>
        <w:pStyle w:val="Default"/>
        <w:rPr>
          <w:color w:val="000048"/>
          <w:sz w:val="20"/>
          <w:szCs w:val="20"/>
        </w:rPr>
      </w:pPr>
      <w:r w:rsidRPr="001B755F">
        <w:rPr>
          <w:color w:val="000048"/>
          <w:sz w:val="20"/>
          <w:szCs w:val="20"/>
        </w:rPr>
        <w:t xml:space="preserve">The overall performance of the GenC will be assessed across the evaluation/assessment modules and the eligibility criteria for successful completion of skilling program will include the </w:t>
      </w:r>
      <w:proofErr w:type="spellStart"/>
      <w:r w:rsidRPr="001B755F">
        <w:rPr>
          <w:color w:val="000048"/>
          <w:sz w:val="20"/>
          <w:szCs w:val="20"/>
        </w:rPr>
        <w:t>GenC’s</w:t>
      </w:r>
      <w:proofErr w:type="spellEnd"/>
      <w:r w:rsidRPr="001B755F">
        <w:rPr>
          <w:color w:val="000048"/>
          <w:sz w:val="20"/>
          <w:szCs w:val="20"/>
        </w:rPr>
        <w:t xml:space="preserve"> technical competency, behavioral competencies and adherence to policy aligned GenC Internship skilling program guidelines.</w:t>
      </w:r>
    </w:p>
    <w:p w14:paraId="4D0AF3DC" w14:textId="58840A04" w:rsidR="0081499E" w:rsidRPr="001B755F" w:rsidRDefault="0081499E" w:rsidP="00AD593F">
      <w:pPr>
        <w:pStyle w:val="Default"/>
        <w:rPr>
          <w:sz w:val="22"/>
          <w:szCs w:val="22"/>
        </w:rPr>
      </w:pPr>
    </w:p>
    <w:p w14:paraId="5C812540" w14:textId="58458734" w:rsidR="0081499E" w:rsidRPr="001B755F" w:rsidRDefault="0081499E" w:rsidP="00AD593F">
      <w:pPr>
        <w:pStyle w:val="Default"/>
        <w:rPr>
          <w:sz w:val="22"/>
          <w:szCs w:val="22"/>
        </w:rPr>
      </w:pPr>
      <w:r w:rsidRPr="001B755F">
        <w:rPr>
          <w:noProof/>
          <w:u w:val="single"/>
        </w:rPr>
        <w:drawing>
          <wp:inline distT="0" distB="0" distL="0" distR="0" wp14:anchorId="7E60BD4A" wp14:editId="6D715507">
            <wp:extent cx="5724525" cy="1743075"/>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22A52F1" w14:textId="3B6AFE21" w:rsidR="0081499E" w:rsidRPr="001B755F" w:rsidRDefault="0081499E" w:rsidP="00AD593F">
      <w:pPr>
        <w:pStyle w:val="Default"/>
        <w:rPr>
          <w:sz w:val="22"/>
          <w:szCs w:val="22"/>
        </w:rPr>
      </w:pPr>
    </w:p>
    <w:p w14:paraId="4D85345C" w14:textId="011A67A9" w:rsidR="00771740" w:rsidRPr="001B755F" w:rsidRDefault="0038139E" w:rsidP="00AD593F">
      <w:pPr>
        <w:pStyle w:val="Heading1"/>
        <w:rPr>
          <w:rFonts w:ascii="Arial" w:hAnsi="Arial" w:cs="Arial"/>
          <w:color w:val="000048"/>
        </w:rPr>
      </w:pPr>
      <w:bookmarkStart w:id="13" w:name="_Toc193970853"/>
      <w:bookmarkStart w:id="14" w:name="_Toc129857738"/>
      <w:r w:rsidRPr="001B755F">
        <w:rPr>
          <w:rFonts w:ascii="Arial" w:hAnsi="Arial" w:cs="Arial"/>
          <w:color w:val="000048"/>
        </w:rPr>
        <w:lastRenderedPageBreak/>
        <w:t>S</w:t>
      </w:r>
      <w:r w:rsidR="00771740" w:rsidRPr="001B755F">
        <w:rPr>
          <w:rFonts w:ascii="Arial" w:hAnsi="Arial" w:cs="Arial"/>
          <w:color w:val="000048"/>
        </w:rPr>
        <w:t>killing completion criteria for GenC Interns</w:t>
      </w:r>
      <w:bookmarkEnd w:id="13"/>
      <w:r w:rsidR="00771740" w:rsidRPr="001B755F">
        <w:rPr>
          <w:rFonts w:ascii="Arial" w:hAnsi="Arial" w:cs="Arial"/>
          <w:color w:val="000048"/>
        </w:rPr>
        <w:t xml:space="preserve"> </w:t>
      </w:r>
    </w:p>
    <w:p w14:paraId="47694288" w14:textId="2D2DC2CD" w:rsidR="00771740" w:rsidRPr="001B755F" w:rsidRDefault="00771740" w:rsidP="004D7293">
      <w:pPr>
        <w:pStyle w:val="Heading1"/>
        <w:numPr>
          <w:ilvl w:val="1"/>
          <w:numId w:val="5"/>
        </w:numPr>
        <w:rPr>
          <w:rFonts w:ascii="Arial" w:hAnsi="Arial" w:cs="Arial"/>
          <w:color w:val="000048"/>
        </w:rPr>
      </w:pPr>
      <w:bookmarkStart w:id="15" w:name="_Toc193970854"/>
      <w:bookmarkStart w:id="16" w:name="_Hlk146514492"/>
      <w:bookmarkStart w:id="17" w:name="_Hlk148607957"/>
      <w:r w:rsidRPr="001B755F">
        <w:rPr>
          <w:rFonts w:ascii="Arial" w:hAnsi="Arial" w:cs="Arial"/>
          <w:color w:val="000048"/>
        </w:rPr>
        <w:t>Technical Competenc</w:t>
      </w:r>
      <w:bookmarkEnd w:id="14"/>
      <w:r w:rsidR="007C74C8" w:rsidRPr="001B755F">
        <w:rPr>
          <w:rFonts w:ascii="Arial" w:hAnsi="Arial" w:cs="Arial"/>
          <w:color w:val="000048"/>
        </w:rPr>
        <w:t>ies</w:t>
      </w:r>
      <w:bookmarkEnd w:id="15"/>
    </w:p>
    <w:p w14:paraId="7EBEA5E9" w14:textId="61BDEB34" w:rsidR="009A04BA" w:rsidRPr="00A71E9A" w:rsidRDefault="009A04BA" w:rsidP="00AD593F">
      <w:pPr>
        <w:rPr>
          <w:rFonts w:ascii="Arial" w:hAnsi="Arial" w:cs="Arial"/>
          <w:color w:val="000048"/>
          <w:sz w:val="20"/>
          <w:szCs w:val="20"/>
        </w:rPr>
      </w:pPr>
      <w:r w:rsidRPr="00A71E9A">
        <w:rPr>
          <w:rFonts w:ascii="Arial" w:hAnsi="Arial" w:cs="Arial"/>
          <w:color w:val="000048"/>
          <w:sz w:val="20"/>
          <w:szCs w:val="20"/>
        </w:rPr>
        <w:t>Every GenC is mapped to a technical track based on the business demand and provided systematic training to develop their technical skills</w:t>
      </w:r>
      <w:r w:rsidR="0000272C" w:rsidRPr="00A71E9A">
        <w:rPr>
          <w:rFonts w:ascii="Arial" w:hAnsi="Arial" w:cs="Arial"/>
          <w:color w:val="000048"/>
          <w:sz w:val="20"/>
          <w:szCs w:val="20"/>
        </w:rPr>
        <w:t xml:space="preserve">. </w:t>
      </w:r>
      <w:r w:rsidRPr="00A71E9A">
        <w:rPr>
          <w:rFonts w:ascii="Arial" w:hAnsi="Arial" w:cs="Arial"/>
          <w:color w:val="000048"/>
          <w:sz w:val="20"/>
          <w:szCs w:val="20"/>
        </w:rPr>
        <w:t>Each technical track has a defined curriculum which is oriented to the GenCs at the beginning of the technical skilling phase. Towards successful completion of the skilling program, the</w:t>
      </w:r>
      <w:r w:rsidR="00DC1EEA" w:rsidRPr="00A71E9A">
        <w:rPr>
          <w:rFonts w:ascii="Arial" w:hAnsi="Arial" w:cs="Arial"/>
          <w:color w:val="000048"/>
          <w:sz w:val="20"/>
          <w:szCs w:val="20"/>
        </w:rPr>
        <w:t xml:space="preserve"> </w:t>
      </w:r>
      <w:proofErr w:type="spellStart"/>
      <w:r w:rsidR="00DC1EEA" w:rsidRPr="00A71E9A">
        <w:rPr>
          <w:rFonts w:ascii="Arial" w:hAnsi="Arial" w:cs="Arial"/>
          <w:color w:val="000048"/>
          <w:sz w:val="20"/>
          <w:szCs w:val="20"/>
        </w:rPr>
        <w:t>Gen</w:t>
      </w:r>
      <w:r w:rsidRPr="00A71E9A">
        <w:rPr>
          <w:rFonts w:ascii="Arial" w:hAnsi="Arial" w:cs="Arial"/>
          <w:color w:val="000048"/>
          <w:sz w:val="20"/>
          <w:szCs w:val="20"/>
        </w:rPr>
        <w:t>C</w:t>
      </w:r>
      <w:r w:rsidR="00DC1EEA" w:rsidRPr="00A71E9A">
        <w:rPr>
          <w:rFonts w:ascii="Arial" w:hAnsi="Arial" w:cs="Arial"/>
          <w:color w:val="000048"/>
          <w:sz w:val="20"/>
          <w:szCs w:val="20"/>
        </w:rPr>
        <w:t>'s</w:t>
      </w:r>
      <w:proofErr w:type="spellEnd"/>
      <w:r w:rsidR="00DC1EEA" w:rsidRPr="00A71E9A">
        <w:rPr>
          <w:rFonts w:ascii="Arial" w:hAnsi="Arial" w:cs="Arial"/>
          <w:color w:val="000048"/>
          <w:sz w:val="20"/>
          <w:szCs w:val="20"/>
        </w:rPr>
        <w:t xml:space="preserve"> </w:t>
      </w:r>
      <w:r w:rsidR="005B7821" w:rsidRPr="00A71E9A">
        <w:rPr>
          <w:rFonts w:ascii="Arial" w:hAnsi="Arial" w:cs="Arial"/>
          <w:color w:val="000048"/>
          <w:sz w:val="20"/>
          <w:szCs w:val="20"/>
        </w:rPr>
        <w:t xml:space="preserve">are </w:t>
      </w:r>
      <w:r w:rsidRPr="00A71E9A">
        <w:rPr>
          <w:rFonts w:ascii="Arial" w:hAnsi="Arial" w:cs="Arial"/>
          <w:color w:val="000048"/>
          <w:sz w:val="20"/>
          <w:szCs w:val="20"/>
        </w:rPr>
        <w:t>expected</w:t>
      </w:r>
      <w:r w:rsidR="00DC1EEA" w:rsidRPr="00A71E9A">
        <w:rPr>
          <w:rFonts w:ascii="Arial" w:hAnsi="Arial" w:cs="Arial"/>
          <w:color w:val="000048"/>
          <w:sz w:val="20"/>
          <w:szCs w:val="20"/>
        </w:rPr>
        <w:t xml:space="preserve"> to demonstrate their comprehension and ability to implement the technical concepts</w:t>
      </w:r>
      <w:r w:rsidRPr="00A71E9A">
        <w:rPr>
          <w:rFonts w:ascii="Arial" w:hAnsi="Arial" w:cs="Arial"/>
          <w:color w:val="000048"/>
          <w:sz w:val="20"/>
          <w:szCs w:val="20"/>
        </w:rPr>
        <w:t xml:space="preserve"> as per the defined curriculum</w:t>
      </w:r>
      <w:r w:rsidR="00B508B9" w:rsidRPr="00A71E9A">
        <w:rPr>
          <w:rFonts w:ascii="Arial" w:hAnsi="Arial" w:cs="Arial"/>
          <w:color w:val="000048"/>
          <w:sz w:val="20"/>
          <w:szCs w:val="20"/>
        </w:rPr>
        <w:t>.</w:t>
      </w:r>
    </w:p>
    <w:p w14:paraId="5540F11F" w14:textId="4E3267A3" w:rsidR="00771740" w:rsidRPr="00A71E9A" w:rsidRDefault="009A04BA" w:rsidP="00AD593F">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2C2A3FE3" w14:textId="4D01BBC2" w:rsidR="00771740" w:rsidRPr="001B755F" w:rsidRDefault="00771740" w:rsidP="00AD593F">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 xml:space="preserve">technical performance </w:t>
      </w:r>
      <w:r w:rsidR="009A04BA" w:rsidRPr="001B755F">
        <w:rPr>
          <w:rFonts w:ascii="Arial" w:hAnsi="Arial" w:cs="Arial"/>
          <w:b/>
          <w:bCs/>
          <w:color w:val="000048"/>
          <w:sz w:val="20"/>
          <w:szCs w:val="20"/>
          <w:u w:val="single"/>
        </w:rPr>
        <w:t xml:space="preserve">skilling and </w:t>
      </w:r>
      <w:r w:rsidRPr="001B755F">
        <w:rPr>
          <w:rFonts w:ascii="Arial" w:hAnsi="Arial" w:cs="Arial"/>
          <w:b/>
          <w:bCs/>
          <w:color w:val="000048"/>
          <w:sz w:val="20"/>
          <w:szCs w:val="20"/>
          <w:u w:val="single"/>
        </w:rPr>
        <w:t>evaluation</w:t>
      </w:r>
      <w:r w:rsidRPr="001B755F">
        <w:rPr>
          <w:rFonts w:ascii="Arial" w:hAnsi="Arial" w:cs="Arial"/>
          <w:color w:val="000048"/>
          <w:sz w:val="20"/>
          <w:szCs w:val="20"/>
        </w:rPr>
        <w:t xml:space="preserve"> will happen at two levels: </w:t>
      </w:r>
    </w:p>
    <w:p w14:paraId="6BEF2DB5" w14:textId="6C0B62E1" w:rsidR="00EF2FAF"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 xml:space="preserve">Stage 1 [Fundamentals] </w:t>
      </w:r>
    </w:p>
    <w:p w14:paraId="6BE1B131" w14:textId="313947B4" w:rsidR="00771740"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7D9CEE64" w14:textId="50EA535B" w:rsidR="000A33A1" w:rsidRPr="001B755F" w:rsidRDefault="000A33A1" w:rsidP="00A04BEE">
      <w:pPr>
        <w:pStyle w:val="Heading3"/>
        <w:rPr>
          <w:rFonts w:ascii="Arial" w:hAnsi="Arial" w:cs="Arial"/>
          <w:color w:val="000048"/>
          <w:sz w:val="24"/>
          <w:szCs w:val="24"/>
        </w:rPr>
      </w:pPr>
      <w:bookmarkStart w:id="18" w:name="_Toc193970855"/>
      <w:bookmarkStart w:id="19" w:name="_Hlk145544668"/>
      <w:bookmarkStart w:id="20" w:name="_Toc129857739"/>
      <w:bookmarkStart w:id="21" w:name="_Hlk127987331"/>
      <w:r w:rsidRPr="001B755F">
        <w:rPr>
          <w:rFonts w:ascii="Arial" w:hAnsi="Arial" w:cs="Arial"/>
          <w:color w:val="000048"/>
          <w:sz w:val="24"/>
          <w:szCs w:val="24"/>
        </w:rPr>
        <w:t>Stage 1</w:t>
      </w:r>
      <w:bookmarkEnd w:id="18"/>
    </w:p>
    <w:p w14:paraId="08727EF9" w14:textId="1F67BDF1" w:rsidR="000A33A1" w:rsidRPr="001B755F" w:rsidRDefault="000A33A1" w:rsidP="00203F4A">
      <w:pPr>
        <w:tabs>
          <w:tab w:val="left" w:pos="180"/>
        </w:tabs>
        <w:spacing w:line="276" w:lineRule="auto"/>
        <w:contextualSpacing/>
        <w:rPr>
          <w:rFonts w:ascii="Arial" w:hAnsi="Arial" w:cs="Arial"/>
          <w:color w:val="000048"/>
          <w:sz w:val="20"/>
          <w:szCs w:val="20"/>
        </w:rPr>
      </w:pPr>
      <w:bookmarkStart w:id="22" w:name="_Hlk125368708"/>
      <w:r w:rsidRPr="001B755F">
        <w:rPr>
          <w:rFonts w:ascii="Arial" w:hAnsi="Arial" w:cs="Arial"/>
          <w:color w:val="000048"/>
          <w:sz w:val="20"/>
          <w:szCs w:val="20"/>
        </w:rPr>
        <w:t xml:space="preserve">Stage 1 in the training curriculum of each track will be the qualifier stage </w:t>
      </w:r>
      <w:r w:rsidR="009A04BA" w:rsidRPr="001B755F">
        <w:rPr>
          <w:rFonts w:ascii="Arial" w:hAnsi="Arial" w:cs="Arial"/>
          <w:color w:val="000048"/>
          <w:sz w:val="20"/>
          <w:szCs w:val="20"/>
        </w:rPr>
        <w:t>to progress to the a</w:t>
      </w:r>
      <w:r w:rsidRPr="001B755F">
        <w:rPr>
          <w:rFonts w:ascii="Arial" w:hAnsi="Arial" w:cs="Arial"/>
          <w:color w:val="000048"/>
          <w:sz w:val="20"/>
          <w:szCs w:val="20"/>
        </w:rPr>
        <w:t>dvanced skilling stages</w:t>
      </w:r>
      <w:r w:rsidR="009A04BA" w:rsidRPr="001B755F">
        <w:rPr>
          <w:rFonts w:ascii="Arial" w:hAnsi="Arial" w:cs="Arial"/>
          <w:color w:val="000048"/>
          <w:sz w:val="20"/>
          <w:szCs w:val="20"/>
        </w:rPr>
        <w:t>.</w:t>
      </w:r>
    </w:p>
    <w:p w14:paraId="46537E33" w14:textId="72152141" w:rsidR="009A04BA" w:rsidRPr="001B755F" w:rsidRDefault="009A04BA" w:rsidP="00D32461">
      <w:pPr>
        <w:numPr>
          <w:ilvl w:val="0"/>
          <w:numId w:val="1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t xml:space="preserve">The GenC Interns are expected to obtain &gt;=70% score in the </w:t>
      </w:r>
      <w:r w:rsidR="004602BD">
        <w:rPr>
          <w:rFonts w:ascii="Arial" w:hAnsi="Arial" w:cs="Arial"/>
          <w:color w:val="000048"/>
          <w:sz w:val="20"/>
          <w:szCs w:val="20"/>
        </w:rPr>
        <w:t xml:space="preserve">stage 1 </w:t>
      </w:r>
      <w:r w:rsidRPr="001B755F">
        <w:rPr>
          <w:rFonts w:ascii="Arial" w:hAnsi="Arial" w:cs="Arial"/>
          <w:color w:val="000048"/>
          <w:sz w:val="20"/>
          <w:szCs w:val="20"/>
        </w:rPr>
        <w:t>assessment</w:t>
      </w:r>
      <w:r w:rsidR="004602BD">
        <w:rPr>
          <w:rFonts w:ascii="Arial" w:hAnsi="Arial" w:cs="Arial"/>
          <w:color w:val="000048"/>
          <w:sz w:val="20"/>
          <w:szCs w:val="20"/>
        </w:rPr>
        <w:t>.</w:t>
      </w:r>
    </w:p>
    <w:p w14:paraId="2B7DC7B0" w14:textId="28FD819D" w:rsidR="000A33A1" w:rsidRPr="001B755F" w:rsidRDefault="000A33A1" w:rsidP="00D32461">
      <w:pPr>
        <w:numPr>
          <w:ilvl w:val="0"/>
          <w:numId w:val="1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 xml:space="preserve">100% </w:t>
      </w:r>
      <w:r w:rsidR="00FC13B1" w:rsidRPr="001B755F">
        <w:rPr>
          <w:rFonts w:ascii="Arial" w:hAnsi="Arial" w:cs="Arial"/>
          <w:color w:val="000048"/>
          <w:sz w:val="20"/>
          <w:szCs w:val="20"/>
        </w:rPr>
        <w:t>completion of h</w:t>
      </w:r>
      <w:r w:rsidRPr="001B755F">
        <w:rPr>
          <w:rFonts w:ascii="Arial" w:hAnsi="Arial" w:cs="Arial"/>
          <w:color w:val="000048"/>
          <w:sz w:val="20"/>
          <w:szCs w:val="20"/>
        </w:rPr>
        <w:t>ands</w:t>
      </w:r>
      <w:r w:rsidR="0083024C" w:rsidRPr="001B755F">
        <w:rPr>
          <w:rFonts w:ascii="Arial" w:hAnsi="Arial" w:cs="Arial"/>
          <w:color w:val="000048"/>
          <w:sz w:val="20"/>
          <w:szCs w:val="20"/>
        </w:rPr>
        <w:t>-</w:t>
      </w:r>
      <w:r w:rsidR="00FC13B1" w:rsidRPr="001B755F">
        <w:rPr>
          <w:rFonts w:ascii="Arial" w:hAnsi="Arial" w:cs="Arial"/>
          <w:color w:val="000048"/>
          <w:sz w:val="20"/>
          <w:szCs w:val="20"/>
        </w:rPr>
        <w:t>o</w:t>
      </w:r>
      <w:r w:rsidRPr="001B755F">
        <w:rPr>
          <w:rFonts w:ascii="Arial" w:hAnsi="Arial" w:cs="Arial"/>
          <w:color w:val="000048"/>
          <w:sz w:val="20"/>
          <w:szCs w:val="20"/>
        </w:rPr>
        <w:t>n</w:t>
      </w:r>
      <w:r w:rsidR="00FC13B1" w:rsidRPr="001B755F">
        <w:rPr>
          <w:rFonts w:ascii="Arial" w:hAnsi="Arial" w:cs="Arial"/>
          <w:color w:val="000048"/>
          <w:sz w:val="20"/>
          <w:szCs w:val="20"/>
        </w:rPr>
        <w:t xml:space="preserve"> exercises assigned in stage 1 curriculum</w:t>
      </w:r>
      <w:r w:rsidRPr="001B755F">
        <w:rPr>
          <w:rFonts w:ascii="Arial" w:hAnsi="Arial" w:cs="Arial"/>
          <w:color w:val="000048"/>
          <w:sz w:val="20"/>
          <w:szCs w:val="20"/>
        </w:rPr>
        <w:t xml:space="preserve"> is mandatory to be eligible for </w:t>
      </w:r>
      <w:r w:rsidR="004602BD">
        <w:rPr>
          <w:rFonts w:ascii="Arial" w:hAnsi="Arial" w:cs="Arial"/>
          <w:color w:val="000048"/>
          <w:sz w:val="20"/>
          <w:szCs w:val="20"/>
        </w:rPr>
        <w:t>stage 1</w:t>
      </w:r>
      <w:r w:rsidRPr="001B755F">
        <w:rPr>
          <w:rFonts w:ascii="Arial" w:hAnsi="Arial" w:cs="Arial"/>
          <w:color w:val="000048"/>
          <w:sz w:val="20"/>
          <w:szCs w:val="20"/>
        </w:rPr>
        <w:t xml:space="preserve"> assessment.</w:t>
      </w:r>
    </w:p>
    <w:p w14:paraId="13626B61" w14:textId="41E78EBB" w:rsidR="000A33A1" w:rsidRPr="001B755F" w:rsidRDefault="008B0AC9" w:rsidP="00D32461">
      <w:pPr>
        <w:numPr>
          <w:ilvl w:val="3"/>
          <w:numId w:val="13"/>
        </w:numPr>
        <w:tabs>
          <w:tab w:val="left" w:pos="180"/>
        </w:tabs>
        <w:spacing w:line="276" w:lineRule="auto"/>
        <w:ind w:left="180" w:hanging="180"/>
        <w:contextualSpacing/>
        <w:rPr>
          <w:rFonts w:ascii="Arial" w:hAnsi="Arial" w:cs="Arial"/>
          <w:color w:val="000048"/>
          <w:sz w:val="20"/>
          <w:szCs w:val="20"/>
        </w:rPr>
      </w:pPr>
      <w:r>
        <w:rPr>
          <w:rFonts w:ascii="Arial" w:hAnsi="Arial" w:cs="Arial"/>
          <w:color w:val="000048"/>
          <w:sz w:val="20"/>
          <w:szCs w:val="20"/>
        </w:rPr>
        <w:t>Catch</w:t>
      </w:r>
      <w:r w:rsidR="000A33A1" w:rsidRPr="001B755F">
        <w:rPr>
          <w:rFonts w:ascii="Arial" w:hAnsi="Arial" w:cs="Arial"/>
          <w:color w:val="000048"/>
          <w:sz w:val="20"/>
          <w:szCs w:val="20"/>
        </w:rPr>
        <w:t xml:space="preserve">-up instance will be provided to complete </w:t>
      </w:r>
      <w:r w:rsidR="00FC13B1" w:rsidRPr="001B755F">
        <w:rPr>
          <w:rFonts w:ascii="Arial" w:hAnsi="Arial" w:cs="Arial"/>
          <w:color w:val="000048"/>
          <w:sz w:val="20"/>
          <w:szCs w:val="20"/>
        </w:rPr>
        <w:t>h</w:t>
      </w:r>
      <w:r w:rsidR="000A33A1" w:rsidRPr="001B755F">
        <w:rPr>
          <w:rFonts w:ascii="Arial" w:hAnsi="Arial" w:cs="Arial"/>
          <w:color w:val="000048"/>
          <w:sz w:val="20"/>
          <w:szCs w:val="20"/>
        </w:rPr>
        <w:t xml:space="preserve">ands-on and attempt </w:t>
      </w:r>
      <w:r w:rsidR="004602BD">
        <w:rPr>
          <w:rFonts w:ascii="Arial" w:hAnsi="Arial" w:cs="Arial"/>
          <w:color w:val="000048"/>
          <w:sz w:val="20"/>
          <w:szCs w:val="20"/>
        </w:rPr>
        <w:t>stage1</w:t>
      </w:r>
      <w:r w:rsidR="000A33A1" w:rsidRPr="001B755F">
        <w:rPr>
          <w:rFonts w:ascii="Arial" w:hAnsi="Arial" w:cs="Arial"/>
          <w:color w:val="000048"/>
          <w:sz w:val="20"/>
          <w:szCs w:val="20"/>
        </w:rPr>
        <w:t xml:space="preserve"> </w:t>
      </w:r>
      <w:r w:rsidR="005B7821" w:rsidRPr="001B755F">
        <w:rPr>
          <w:rFonts w:ascii="Arial" w:hAnsi="Arial" w:cs="Arial"/>
          <w:color w:val="000048"/>
          <w:sz w:val="20"/>
          <w:szCs w:val="20"/>
        </w:rPr>
        <w:t>assessment.</w:t>
      </w:r>
    </w:p>
    <w:p w14:paraId="629FFFDC" w14:textId="77777777" w:rsidR="00FC13B1" w:rsidRPr="001B755F" w:rsidRDefault="00FC13B1" w:rsidP="00FC13B1">
      <w:pPr>
        <w:tabs>
          <w:tab w:val="left" w:pos="180"/>
        </w:tabs>
        <w:spacing w:line="276" w:lineRule="auto"/>
        <w:ind w:left="180"/>
        <w:contextualSpacing/>
        <w:rPr>
          <w:rFonts w:ascii="Arial" w:hAnsi="Arial" w:cs="Arial"/>
          <w:color w:val="000048"/>
          <w:sz w:val="20"/>
          <w:szCs w:val="20"/>
        </w:rPr>
      </w:pP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146"/>
        <w:gridCol w:w="6474"/>
      </w:tblGrid>
      <w:tr w:rsidR="00FC13B1" w:rsidRPr="001B755F" w14:paraId="22882DF1" w14:textId="77777777" w:rsidTr="00273BCE">
        <w:trPr>
          <w:trHeight w:val="255"/>
        </w:trPr>
        <w:tc>
          <w:tcPr>
            <w:tcW w:w="1635" w:type="pct"/>
            <w:vMerge w:val="restart"/>
            <w:shd w:val="clear" w:color="auto" w:fill="E7F5F6"/>
            <w:noWrap/>
            <w:vAlign w:val="center"/>
            <w:hideMark/>
          </w:tcPr>
          <w:p w14:paraId="40644E9B" w14:textId="3A084D52" w:rsidR="00FC13B1" w:rsidRPr="001B755F" w:rsidRDefault="00FC13B1"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w:t>
            </w:r>
            <w:r w:rsidR="008B0AC9">
              <w:rPr>
                <w:rFonts w:ascii="Arial" w:hAnsi="Arial" w:cs="Arial"/>
                <w:b/>
                <w:bCs/>
                <w:color w:val="000048"/>
                <w:kern w:val="24"/>
                <w:sz w:val="20"/>
                <w:szCs w:val="20"/>
              </w:rPr>
              <w:t xml:space="preserve"> passing criteria</w:t>
            </w:r>
          </w:p>
        </w:tc>
        <w:tc>
          <w:tcPr>
            <w:tcW w:w="3365" w:type="pct"/>
            <w:shd w:val="clear" w:color="auto" w:fill="E7F5F6"/>
            <w:noWrap/>
            <w:vAlign w:val="center"/>
            <w:hideMark/>
          </w:tcPr>
          <w:p w14:paraId="632877C8" w14:textId="77777777" w:rsidR="00FC13B1" w:rsidRPr="001B755F" w:rsidRDefault="00FC13B1"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8B0AC9" w:rsidRPr="001B755F" w14:paraId="1C41B33C" w14:textId="77777777" w:rsidTr="00273BCE">
        <w:trPr>
          <w:trHeight w:val="255"/>
        </w:trPr>
        <w:tc>
          <w:tcPr>
            <w:tcW w:w="1635" w:type="pct"/>
            <w:vMerge/>
            <w:shd w:val="clear" w:color="auto" w:fill="E7F5F6"/>
            <w:vAlign w:val="center"/>
            <w:hideMark/>
          </w:tcPr>
          <w:p w14:paraId="5D573ACF" w14:textId="77777777" w:rsidR="008B0AC9" w:rsidRPr="001B755F" w:rsidRDefault="008B0AC9" w:rsidP="0075162E">
            <w:pPr>
              <w:widowControl w:val="0"/>
              <w:spacing w:before="26" w:after="0" w:line="240" w:lineRule="auto"/>
              <w:ind w:right="115"/>
              <w:jc w:val="center"/>
              <w:rPr>
                <w:rFonts w:ascii="Arial" w:hAnsi="Arial" w:cs="Arial"/>
                <w:b/>
                <w:bCs/>
                <w:color w:val="000048"/>
                <w:kern w:val="24"/>
                <w:sz w:val="20"/>
                <w:szCs w:val="20"/>
              </w:rPr>
            </w:pPr>
          </w:p>
        </w:tc>
        <w:tc>
          <w:tcPr>
            <w:tcW w:w="3365" w:type="pct"/>
            <w:shd w:val="clear" w:color="auto" w:fill="E7F5F6"/>
            <w:noWrap/>
            <w:vAlign w:val="center"/>
            <w:hideMark/>
          </w:tcPr>
          <w:p w14:paraId="7678033E" w14:textId="77777777" w:rsidR="008B0AC9" w:rsidRPr="001B755F" w:rsidRDefault="008B0AC9"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r>
      <w:tr w:rsidR="008B0AC9" w:rsidRPr="001B755F" w14:paraId="42333F54" w14:textId="77777777" w:rsidTr="00273BCE">
        <w:trPr>
          <w:trHeight w:val="510"/>
        </w:trPr>
        <w:tc>
          <w:tcPr>
            <w:tcW w:w="1635" w:type="pct"/>
            <w:shd w:val="clear" w:color="auto" w:fill="auto"/>
            <w:noWrap/>
            <w:vAlign w:val="center"/>
            <w:hideMark/>
          </w:tcPr>
          <w:p w14:paraId="1F85C204" w14:textId="6980B92E"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&gt;=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6970D649" w14:textId="77777777" w:rsidR="008B0AC9" w:rsidRPr="001B755F" w:rsidRDefault="008B0AC9" w:rsidP="0075162E">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8B0AC9" w:rsidRPr="001B755F" w14:paraId="14098459" w14:textId="77777777" w:rsidTr="00273BCE">
        <w:trPr>
          <w:trHeight w:val="854"/>
        </w:trPr>
        <w:tc>
          <w:tcPr>
            <w:tcW w:w="1635" w:type="pct"/>
            <w:shd w:val="clear" w:color="auto" w:fill="auto"/>
            <w:noWrap/>
            <w:vAlign w:val="center"/>
            <w:hideMark/>
          </w:tcPr>
          <w:p w14:paraId="431147D1" w14:textId="1E187B9A"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&lt;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4361EB0F" w14:textId="77777777" w:rsidR="00F335FC" w:rsidRPr="00F335FC"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Proceed with stage 2 in parallel to stage 1 reattempt.</w:t>
            </w:r>
          </w:p>
          <w:p w14:paraId="6A827B29" w14:textId="098E322C" w:rsidR="008B0AC9" w:rsidRPr="001B755F"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Pass stage1 assessment 2 before completion of Stage 2 final evaluation.</w:t>
            </w:r>
          </w:p>
        </w:tc>
      </w:tr>
    </w:tbl>
    <w:p w14:paraId="299BEB85" w14:textId="68ACC0AB" w:rsidR="00FC13B1" w:rsidRDefault="00FC13B1" w:rsidP="00775E72">
      <w:pPr>
        <w:tabs>
          <w:tab w:val="left" w:pos="540"/>
        </w:tabs>
        <w:spacing w:line="276" w:lineRule="auto"/>
        <w:contextualSpacing/>
        <w:rPr>
          <w:rFonts w:ascii="Arial" w:hAnsi="Arial" w:cs="Arial"/>
          <w:color w:val="000048"/>
          <w:sz w:val="20"/>
          <w:szCs w:val="20"/>
        </w:rPr>
      </w:pPr>
    </w:p>
    <w:p w14:paraId="30E047C8" w14:textId="48582CC0" w:rsidR="001D73BC" w:rsidRDefault="001D73BC" w:rsidP="001D73BC">
      <w:r w:rsidRPr="001D73BC">
        <w:t xml:space="preserve">Successful completion of Stage 1 is mandatory. </w:t>
      </w:r>
      <w:r>
        <w:t>d</w:t>
      </w:r>
      <w:r w:rsidRPr="001D73BC">
        <w:t xml:space="preserve">epending on the SL track, trainees may be </w:t>
      </w:r>
      <w:r>
        <w:t>detained</w:t>
      </w:r>
      <w:r w:rsidRPr="001D73BC">
        <w:t xml:space="preserve"> from taking the final evaluation if they fail Stage 1, which could result in not meeting the internship completion criteria.</w:t>
      </w:r>
    </w:p>
    <w:p w14:paraId="1D68C591" w14:textId="77777777" w:rsidR="001D73BC" w:rsidRDefault="001D73BC">
      <w:pPr>
        <w:spacing w:after="0" w:line="240" w:lineRule="auto"/>
      </w:pPr>
      <w:r>
        <w:br w:type="page"/>
      </w:r>
    </w:p>
    <w:p w14:paraId="4418DCE2" w14:textId="77777777" w:rsidR="000A33A1" w:rsidRPr="001B755F" w:rsidRDefault="000A33A1" w:rsidP="00A04BEE">
      <w:pPr>
        <w:pStyle w:val="Heading3"/>
        <w:rPr>
          <w:rFonts w:ascii="Arial" w:hAnsi="Arial" w:cs="Arial"/>
          <w:b w:val="0"/>
          <w:bCs w:val="0"/>
          <w:color w:val="000048"/>
          <w:sz w:val="24"/>
          <w:szCs w:val="24"/>
        </w:rPr>
      </w:pPr>
      <w:bookmarkStart w:id="23" w:name="_Toc193970856"/>
      <w:bookmarkStart w:id="24" w:name="_Hlk125368862"/>
      <w:bookmarkEnd w:id="19"/>
      <w:bookmarkEnd w:id="22"/>
      <w:r w:rsidRPr="001B755F">
        <w:rPr>
          <w:rFonts w:ascii="Arial" w:hAnsi="Arial" w:cs="Arial"/>
          <w:color w:val="000048"/>
          <w:sz w:val="24"/>
          <w:szCs w:val="24"/>
        </w:rPr>
        <w:lastRenderedPageBreak/>
        <w:t>Stage 2 and beyond (Advanced skilling stages)</w:t>
      </w:r>
      <w:bookmarkEnd w:id="23"/>
    </w:p>
    <w:p w14:paraId="08DE9FC0" w14:textId="77777777" w:rsidR="000A33A1" w:rsidRPr="001B755F" w:rsidRDefault="000A33A1" w:rsidP="000A33A1">
      <w:pPr>
        <w:spacing w:line="240" w:lineRule="auto"/>
        <w:ind w:left="1080"/>
        <w:contextualSpacing/>
        <w:rPr>
          <w:rFonts w:ascii="Arial" w:hAnsi="Arial" w:cs="Arial"/>
          <w:b/>
          <w:bCs/>
          <w:color w:val="000048"/>
          <w:sz w:val="20"/>
          <w:szCs w:val="20"/>
        </w:rPr>
      </w:pPr>
    </w:p>
    <w:p w14:paraId="7013F04E" w14:textId="68505941" w:rsidR="00B508B9" w:rsidRPr="001B755F" w:rsidRDefault="00493E39" w:rsidP="004E790D">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From </w:t>
      </w:r>
      <w:r w:rsidR="006C6A83" w:rsidRPr="001B755F">
        <w:rPr>
          <w:rFonts w:ascii="Arial" w:hAnsi="Arial" w:cs="Arial"/>
          <w:color w:val="000048"/>
          <w:sz w:val="20"/>
          <w:szCs w:val="20"/>
        </w:rPr>
        <w:t>Stage 2, the candidates' technical proficiency and their ability to implement the skills will be evaluated to determine their Performance Health Status (PHS) based on a one-to-one evaluation by a Subject Matter Expert (SME).</w:t>
      </w:r>
      <w:r w:rsidRPr="001B755F">
        <w:rPr>
          <w:rFonts w:ascii="Arial" w:hAnsi="Arial" w:cs="Arial"/>
          <w:color w:val="000048"/>
          <w:sz w:val="20"/>
          <w:szCs w:val="20"/>
        </w:rPr>
        <w:t xml:space="preserve"> </w:t>
      </w:r>
      <w:r w:rsidR="004E790D" w:rsidRPr="001B755F">
        <w:rPr>
          <w:rFonts w:ascii="Arial" w:hAnsi="Arial" w:cs="Arial"/>
          <w:color w:val="000048"/>
          <w:sz w:val="20"/>
          <w:szCs w:val="20"/>
        </w:rPr>
        <w:t>The SME evaluation will be a single event covering both technical and project</w:t>
      </w:r>
      <w:r w:rsidRPr="001B755F">
        <w:rPr>
          <w:rFonts w:ascii="Arial" w:hAnsi="Arial" w:cs="Arial"/>
          <w:color w:val="000048"/>
          <w:sz w:val="20"/>
          <w:szCs w:val="20"/>
        </w:rPr>
        <w:t xml:space="preserve"> </w:t>
      </w:r>
      <w:r w:rsidR="004E790D" w:rsidRPr="001B755F">
        <w:rPr>
          <w:rFonts w:ascii="Arial" w:hAnsi="Arial" w:cs="Arial"/>
          <w:color w:val="000048"/>
          <w:sz w:val="20"/>
          <w:szCs w:val="20"/>
        </w:rPr>
        <w:t>implementation aspects</w:t>
      </w:r>
      <w:r w:rsidR="000861A6" w:rsidRPr="001B755F">
        <w:rPr>
          <w:rFonts w:ascii="Arial" w:hAnsi="Arial" w:cs="Arial"/>
          <w:color w:val="000048"/>
          <w:sz w:val="20"/>
          <w:szCs w:val="20"/>
        </w:rPr>
        <w:t xml:space="preserve"> conducted at two</w:t>
      </w:r>
      <w:r w:rsidR="00B508B9" w:rsidRPr="001B755F">
        <w:rPr>
          <w:rFonts w:ascii="Arial" w:hAnsi="Arial" w:cs="Arial"/>
          <w:color w:val="000048"/>
          <w:sz w:val="20"/>
          <w:szCs w:val="20"/>
        </w:rPr>
        <w:t xml:space="preserve"> checkpoints</w:t>
      </w:r>
      <w:r w:rsidR="006C6A83" w:rsidRPr="001B755F">
        <w:rPr>
          <w:rFonts w:ascii="Arial" w:hAnsi="Arial" w:cs="Arial"/>
          <w:color w:val="000048"/>
          <w:sz w:val="20"/>
          <w:szCs w:val="20"/>
        </w:rPr>
        <w:t xml:space="preserve"> during the skilling phase</w:t>
      </w:r>
      <w:r w:rsidR="00B508B9" w:rsidRPr="001B755F">
        <w:rPr>
          <w:rFonts w:ascii="Arial" w:hAnsi="Arial" w:cs="Arial"/>
          <w:color w:val="000048"/>
          <w:sz w:val="20"/>
          <w:szCs w:val="20"/>
        </w:rPr>
        <w:t>: (i) Interim Evaluation (ii) Final evaluation</w:t>
      </w:r>
      <w:r w:rsidR="006C6A83" w:rsidRPr="001B755F">
        <w:rPr>
          <w:rFonts w:ascii="Arial" w:hAnsi="Arial" w:cs="Arial"/>
          <w:color w:val="000048"/>
          <w:sz w:val="20"/>
          <w:szCs w:val="20"/>
        </w:rPr>
        <w:t>.</w:t>
      </w:r>
    </w:p>
    <w:p w14:paraId="0DBCC173" w14:textId="58523CF3" w:rsidR="0045762F" w:rsidRPr="001B755F" w:rsidRDefault="00493E39" w:rsidP="00D32461">
      <w:pPr>
        <w:pStyle w:val="ListParagraph"/>
        <w:numPr>
          <w:ilvl w:val="0"/>
          <w:numId w:val="23"/>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w:t>
      </w:r>
      <w:r w:rsidR="00223FE5" w:rsidRPr="001B755F">
        <w:rPr>
          <w:rFonts w:ascii="Arial" w:hAnsi="Arial" w:cs="Arial"/>
          <w:color w:val="000048"/>
          <w:sz w:val="20"/>
          <w:szCs w:val="20"/>
        </w:rPr>
        <w:t xml:space="preserve">. </w:t>
      </w:r>
      <w:r w:rsidR="0045762F" w:rsidRPr="001B755F">
        <w:rPr>
          <w:rFonts w:ascii="Arial" w:hAnsi="Arial" w:cs="Arial"/>
          <w:color w:val="000048"/>
          <w:sz w:val="20"/>
          <w:szCs w:val="20"/>
        </w:rPr>
        <w:t>A candidate's learning progress is assessed during the interim evaluation, and an interim PHS is provided along with feedback to assist them in achieving their final evaluation goals.</w:t>
      </w:r>
    </w:p>
    <w:p w14:paraId="1EE94B23" w14:textId="5396269D" w:rsidR="006C6A83" w:rsidRPr="001B755F" w:rsidRDefault="00493E39" w:rsidP="00D32461">
      <w:pPr>
        <w:pStyle w:val="ListParagraph"/>
        <w:numPr>
          <w:ilvl w:val="0"/>
          <w:numId w:val="23"/>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w:t>
      </w:r>
      <w:r w:rsidR="0045762F" w:rsidRPr="001B755F">
        <w:rPr>
          <w:rFonts w:ascii="Arial" w:hAnsi="Arial" w:cs="Arial"/>
          <w:color w:val="000048"/>
          <w:sz w:val="20"/>
          <w:szCs w:val="20"/>
        </w:rPr>
        <w:t xml:space="preserve"> </w:t>
      </w:r>
      <w:r w:rsidR="006C6A83" w:rsidRPr="001B755F">
        <w:rPr>
          <w:rFonts w:ascii="Arial" w:hAnsi="Arial" w:cs="Arial"/>
          <w:color w:val="000048"/>
          <w:sz w:val="20"/>
          <w:szCs w:val="20"/>
        </w:rPr>
        <w:t xml:space="preserve">Final evaluation results are presented in Red/Amber/Green as Performance Health Status </w:t>
      </w:r>
      <w:r w:rsidR="004E790D" w:rsidRPr="001B755F">
        <w:rPr>
          <w:rFonts w:ascii="Arial" w:hAnsi="Arial" w:cs="Arial"/>
          <w:color w:val="000048"/>
          <w:sz w:val="20"/>
          <w:szCs w:val="20"/>
        </w:rPr>
        <w:t>(PHS)</w:t>
      </w:r>
      <w:r w:rsidR="00DC071A" w:rsidRPr="001B755F">
        <w:rPr>
          <w:rFonts w:ascii="Arial" w:hAnsi="Arial" w:cs="Arial"/>
          <w:color w:val="000048"/>
          <w:sz w:val="20"/>
          <w:szCs w:val="20"/>
        </w:rPr>
        <w:t>.</w:t>
      </w:r>
    </w:p>
    <w:p w14:paraId="3FFE1443" w14:textId="77CE5017" w:rsidR="004E790D" w:rsidRPr="001B755F" w:rsidRDefault="006C6A83" w:rsidP="006C6A83">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w:t>
      </w:r>
      <w:r w:rsidR="007D5BBF">
        <w:rPr>
          <w:rFonts w:ascii="Arial" w:hAnsi="Arial" w:cs="Arial"/>
          <w:color w:val="000048"/>
          <w:sz w:val="20"/>
          <w:szCs w:val="20"/>
        </w:rPr>
        <w:t xml:space="preserve">Intern </w:t>
      </w:r>
      <w:r w:rsidR="00E03E10">
        <w:rPr>
          <w:rFonts w:ascii="Arial" w:hAnsi="Arial" w:cs="Arial"/>
          <w:color w:val="000048"/>
          <w:sz w:val="20"/>
          <w:szCs w:val="20"/>
        </w:rPr>
        <w:t>candidates</w:t>
      </w:r>
      <w:r w:rsidRPr="001B755F">
        <w:rPr>
          <w:rFonts w:ascii="Arial" w:hAnsi="Arial" w:cs="Arial"/>
          <w:color w:val="000048"/>
          <w:sz w:val="20"/>
          <w:szCs w:val="20"/>
        </w:rPr>
        <w:t xml:space="preserve"> are expected to have a performance health status of 'Green' to be eligible for successful completion of the GenC skilling program. </w:t>
      </w:r>
    </w:p>
    <w:p w14:paraId="48A43E35" w14:textId="77777777" w:rsidR="008869CE" w:rsidRPr="001B755F" w:rsidRDefault="008869CE" w:rsidP="006C6A83">
      <w:pPr>
        <w:tabs>
          <w:tab w:val="left" w:pos="180"/>
        </w:tabs>
        <w:spacing w:line="276" w:lineRule="auto"/>
        <w:contextualSpacing/>
        <w:rPr>
          <w:rFonts w:ascii="Arial" w:hAnsi="Arial" w:cs="Arial"/>
          <w:color w:val="000048"/>
          <w:sz w:val="20"/>
          <w:szCs w:val="20"/>
        </w:rPr>
      </w:pPr>
    </w:p>
    <w:p w14:paraId="13ABE0B5" w14:textId="287A8ED9" w:rsidR="008869CE" w:rsidRPr="001B755F" w:rsidRDefault="008869CE" w:rsidP="006C6A83">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If the PHS is Red/Amber after the final evaluation, candidate will be de-enrolled from the GenC </w:t>
      </w:r>
      <w:r w:rsidR="00233E81" w:rsidRPr="001B755F">
        <w:rPr>
          <w:rFonts w:ascii="Arial" w:hAnsi="Arial" w:cs="Arial"/>
          <w:color w:val="000048"/>
          <w:sz w:val="20"/>
          <w:szCs w:val="20"/>
        </w:rPr>
        <w:t>skilling</w:t>
      </w:r>
      <w:r w:rsidRPr="001B755F">
        <w:rPr>
          <w:rFonts w:ascii="Arial" w:hAnsi="Arial" w:cs="Arial"/>
          <w:color w:val="000048"/>
          <w:sz w:val="20"/>
          <w:szCs w:val="20"/>
        </w:rPr>
        <w:t xml:space="preserve"> program and LOI will be revoked.</w:t>
      </w:r>
      <w:r w:rsidR="007D5BBF">
        <w:rPr>
          <w:rFonts w:ascii="Arial" w:hAnsi="Arial" w:cs="Arial"/>
          <w:color w:val="000048"/>
          <w:sz w:val="20"/>
          <w:szCs w:val="20"/>
        </w:rPr>
        <w:t xml:space="preserve"> The </w:t>
      </w:r>
      <w:r w:rsidR="00724DF0">
        <w:rPr>
          <w:rFonts w:ascii="Arial" w:hAnsi="Arial" w:cs="Arial"/>
          <w:color w:val="000048"/>
          <w:sz w:val="20"/>
          <w:szCs w:val="20"/>
        </w:rPr>
        <w:t xml:space="preserve">candidate will not be eligible for </w:t>
      </w:r>
      <w:proofErr w:type="gramStart"/>
      <w:r w:rsidR="00724DF0">
        <w:rPr>
          <w:rFonts w:ascii="Arial" w:hAnsi="Arial" w:cs="Arial"/>
          <w:color w:val="000048"/>
          <w:sz w:val="20"/>
          <w:szCs w:val="20"/>
        </w:rPr>
        <w:t>a</w:t>
      </w:r>
      <w:proofErr w:type="gramEnd"/>
      <w:r w:rsidR="00724DF0">
        <w:rPr>
          <w:rFonts w:ascii="Arial" w:hAnsi="Arial" w:cs="Arial"/>
          <w:color w:val="000048"/>
          <w:sz w:val="20"/>
          <w:szCs w:val="20"/>
        </w:rPr>
        <w:t xml:space="preserve"> FTE offer.</w:t>
      </w:r>
    </w:p>
    <w:p w14:paraId="2A0277F2" w14:textId="77777777" w:rsidR="007A47A8" w:rsidRPr="001B755F" w:rsidRDefault="007A47A8" w:rsidP="004E790D">
      <w:pPr>
        <w:tabs>
          <w:tab w:val="left" w:pos="180"/>
        </w:tabs>
        <w:spacing w:line="276" w:lineRule="auto"/>
        <w:contextualSpacing/>
        <w:rPr>
          <w:rFonts w:ascii="Arial" w:hAnsi="Arial" w:cs="Arial"/>
          <w:color w:val="000048"/>
          <w:sz w:val="20"/>
          <w:szCs w:val="20"/>
        </w:rPr>
      </w:pPr>
    </w:p>
    <w:p w14:paraId="6C3B60E5" w14:textId="4B5FEAEE" w:rsidR="00971175" w:rsidRPr="001B755F" w:rsidRDefault="00971175" w:rsidP="00971175">
      <w:pPr>
        <w:pStyle w:val="Heading4"/>
        <w:ind w:left="360" w:hanging="360"/>
        <w:rPr>
          <w:rFonts w:ascii="Arial" w:hAnsi="Arial" w:cs="Arial"/>
          <w:i w:val="0"/>
          <w:iCs w:val="0"/>
          <w:color w:val="000048"/>
        </w:rPr>
      </w:pPr>
      <w:bookmarkStart w:id="25" w:name="_Toc193970857"/>
      <w:r w:rsidRPr="001B755F">
        <w:rPr>
          <w:rFonts w:ascii="Arial" w:hAnsi="Arial" w:cs="Arial"/>
          <w:i w:val="0"/>
          <w:iCs w:val="0"/>
          <w:color w:val="000048"/>
        </w:rPr>
        <w:t>RAG Definition</w:t>
      </w:r>
      <w:bookmarkEnd w:id="25"/>
    </w:p>
    <w:tbl>
      <w:tblPr>
        <w:tblW w:w="9535" w:type="dxa"/>
        <w:tblInd w:w="113" w:type="dxa"/>
        <w:tblLook w:val="04A0" w:firstRow="1" w:lastRow="0" w:firstColumn="1" w:lastColumn="0" w:noHBand="0" w:noVBand="1"/>
      </w:tblPr>
      <w:tblGrid>
        <w:gridCol w:w="1165"/>
        <w:gridCol w:w="8370"/>
      </w:tblGrid>
      <w:tr w:rsidR="006C6A83" w:rsidRPr="001B755F" w14:paraId="26DA4D29" w14:textId="77777777" w:rsidTr="006C6A83">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50260A7"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146794FE" w14:textId="77777777"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is not able to answer the basic questions asked on </w:t>
            </w:r>
            <w:proofErr w:type="gramStart"/>
            <w:r w:rsidRPr="001B755F">
              <w:rPr>
                <w:rFonts w:ascii="Arial" w:hAnsi="Arial" w:cs="Arial"/>
                <w:color w:val="000048"/>
                <w:sz w:val="18"/>
                <w:szCs w:val="18"/>
              </w:rPr>
              <w:t>particular skill</w:t>
            </w:r>
            <w:proofErr w:type="gramEnd"/>
            <w:r w:rsidRPr="001B755F">
              <w:rPr>
                <w:rFonts w:ascii="Arial" w:hAnsi="Arial" w:cs="Arial"/>
                <w:color w:val="000048"/>
                <w:sz w:val="18"/>
                <w:szCs w:val="18"/>
              </w:rPr>
              <w:t>.</w:t>
            </w:r>
            <w:r w:rsidRPr="001B755F">
              <w:rPr>
                <w:rFonts w:ascii="Arial" w:hAnsi="Arial" w:cs="Arial"/>
                <w:color w:val="000048"/>
                <w:sz w:val="18"/>
                <w:szCs w:val="18"/>
              </w:rPr>
              <w:br/>
              <w:t>Candidate has implemented a few project requirements and unable to answer questions on the project clearly.</w:t>
            </w:r>
          </w:p>
          <w:p w14:paraId="0742C05C" w14:textId="64295D12"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w:t>
            </w:r>
            <w:r w:rsidR="008869CE" w:rsidRPr="001B755F">
              <w:rPr>
                <w:rFonts w:ascii="Arial" w:hAnsi="Arial" w:cs="Arial"/>
                <w:color w:val="000048"/>
                <w:sz w:val="18"/>
                <w:szCs w:val="18"/>
              </w:rPr>
              <w:t xml:space="preserve"> </w:t>
            </w:r>
            <w:r w:rsidRPr="001B755F">
              <w:rPr>
                <w:rFonts w:ascii="Arial" w:hAnsi="Arial" w:cs="Arial"/>
                <w:color w:val="000048"/>
                <w:sz w:val="18"/>
                <w:szCs w:val="18"/>
              </w:rPr>
              <w:t>poor attitude towards learning,</w:t>
            </w:r>
          </w:p>
        </w:tc>
      </w:tr>
      <w:tr w:rsidR="006C6A83" w:rsidRPr="001B755F" w14:paraId="5D461817" w14:textId="77777777" w:rsidTr="006C6A83">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1FCED92A"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5D6DEDBB" w14:textId="1BBC05EC"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w:t>
            </w:r>
            <w:proofErr w:type="gramStart"/>
            <w:r w:rsidRPr="001B755F">
              <w:rPr>
                <w:rFonts w:ascii="Arial" w:hAnsi="Arial" w:cs="Arial"/>
                <w:color w:val="000048"/>
                <w:sz w:val="18"/>
                <w:szCs w:val="18"/>
              </w:rPr>
              <w:t>is able to</w:t>
            </w:r>
            <w:proofErr w:type="gramEnd"/>
            <w:r w:rsidRPr="001B755F">
              <w:rPr>
                <w:rFonts w:ascii="Arial" w:hAnsi="Arial" w:cs="Arial"/>
                <w:color w:val="000048"/>
                <w:sz w:val="18"/>
                <w:szCs w:val="18"/>
              </w:rPr>
              <w:t xml:space="preserve"> answer basic questions and some of </w:t>
            </w:r>
            <w:r w:rsidR="00233E81" w:rsidRPr="001B755F">
              <w:rPr>
                <w:rFonts w:ascii="Arial" w:hAnsi="Arial" w:cs="Arial"/>
                <w:color w:val="000048"/>
                <w:sz w:val="18"/>
                <w:szCs w:val="18"/>
              </w:rPr>
              <w:t>scenario-based</w:t>
            </w:r>
            <w:r w:rsidRPr="001B755F">
              <w:rPr>
                <w:rFonts w:ascii="Arial" w:hAnsi="Arial" w:cs="Arial"/>
                <w:color w:val="000048"/>
                <w:sz w:val="18"/>
                <w:szCs w:val="18"/>
              </w:rPr>
              <w:t xml:space="preserve"> questions without detailed explanation.</w:t>
            </w:r>
            <w:r w:rsidRPr="001B755F">
              <w:rPr>
                <w:rFonts w:ascii="Arial" w:hAnsi="Arial" w:cs="Arial"/>
                <w:color w:val="000048"/>
                <w:sz w:val="18"/>
                <w:szCs w:val="18"/>
              </w:rPr>
              <w:br/>
              <w:t xml:space="preserve">Candidate has implemented few </w:t>
            </w:r>
            <w:r w:rsidR="008869CE" w:rsidRPr="001B755F">
              <w:rPr>
                <w:rFonts w:ascii="Arial" w:hAnsi="Arial" w:cs="Arial"/>
                <w:color w:val="000048"/>
                <w:sz w:val="18"/>
                <w:szCs w:val="18"/>
              </w:rPr>
              <w:t>of project</w:t>
            </w:r>
            <w:r w:rsidRPr="001B755F">
              <w:rPr>
                <w:rFonts w:ascii="Arial" w:hAnsi="Arial" w:cs="Arial"/>
                <w:color w:val="000048"/>
                <w:sz w:val="18"/>
                <w:szCs w:val="18"/>
              </w:rPr>
              <w:t xml:space="preserve">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6C6A83" w:rsidRPr="001B755F" w14:paraId="08B2BC3A" w14:textId="77777777" w:rsidTr="008869CE">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65171F8B"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4321F4A2" w14:textId="0ECE3C20"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has good understanding on skill and able to answer most of the basic and </w:t>
            </w:r>
            <w:r w:rsidR="008869CE" w:rsidRPr="001B755F">
              <w:rPr>
                <w:rFonts w:ascii="Arial" w:hAnsi="Arial" w:cs="Arial"/>
                <w:color w:val="000048"/>
                <w:sz w:val="18"/>
                <w:szCs w:val="18"/>
              </w:rPr>
              <w:t>scenario-based</w:t>
            </w:r>
            <w:r w:rsidRPr="001B755F">
              <w:rPr>
                <w:rFonts w:ascii="Arial" w:hAnsi="Arial" w:cs="Arial"/>
                <w:color w:val="000048"/>
                <w:sz w:val="18"/>
                <w:szCs w:val="18"/>
              </w:rPr>
              <w:t xml:space="preserve">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 xml:space="preserve">Candidate speaks clearly with right attitude, maintains eye </w:t>
            </w:r>
            <w:r w:rsidR="00233E81" w:rsidRPr="001B755F">
              <w:rPr>
                <w:rFonts w:ascii="Arial" w:hAnsi="Arial" w:cs="Arial"/>
                <w:color w:val="000048"/>
                <w:sz w:val="18"/>
                <w:szCs w:val="18"/>
              </w:rPr>
              <w:t>contacts,</w:t>
            </w:r>
            <w:r w:rsidRPr="001B755F">
              <w:rPr>
                <w:rFonts w:ascii="Arial" w:hAnsi="Arial" w:cs="Arial"/>
                <w:color w:val="000048"/>
                <w:sz w:val="18"/>
                <w:szCs w:val="18"/>
              </w:rPr>
              <w:t xml:space="preserve"> and speaks confidently and able to articulate his/her thoughts.</w:t>
            </w:r>
          </w:p>
        </w:tc>
      </w:tr>
    </w:tbl>
    <w:p w14:paraId="24248F79" w14:textId="6326487A" w:rsidR="001D73BC" w:rsidRDefault="001D73BC" w:rsidP="001A487B">
      <w:pPr>
        <w:rPr>
          <w:rFonts w:ascii="Arial" w:hAnsi="Arial" w:cs="Arial"/>
        </w:rPr>
      </w:pPr>
    </w:p>
    <w:p w14:paraId="5790BE70" w14:textId="0FBE536E" w:rsidR="00225D3D" w:rsidRPr="001B755F" w:rsidRDefault="001D73BC" w:rsidP="00225D3D">
      <w:pPr>
        <w:pStyle w:val="Heading4"/>
        <w:ind w:left="360" w:hanging="360"/>
        <w:rPr>
          <w:rFonts w:ascii="Arial" w:hAnsi="Arial" w:cs="Arial"/>
          <w:i w:val="0"/>
          <w:iCs w:val="0"/>
          <w:color w:val="000048"/>
        </w:rPr>
      </w:pPr>
      <w:r>
        <w:rPr>
          <w:rFonts w:ascii="Arial" w:hAnsi="Arial" w:cs="Arial"/>
        </w:rPr>
        <w:br w:type="page"/>
      </w:r>
      <w:bookmarkStart w:id="26" w:name="_Toc193970858"/>
      <w:r w:rsidR="00225D3D" w:rsidRPr="001B755F">
        <w:rPr>
          <w:rFonts w:ascii="Arial" w:hAnsi="Arial" w:cs="Arial"/>
          <w:b w:val="0"/>
          <w:bCs w:val="0"/>
          <w:i w:val="0"/>
          <w:iCs w:val="0"/>
          <w:color w:val="000048"/>
        </w:rPr>
        <w:lastRenderedPageBreak/>
        <w:t>Skilling completion criteria</w:t>
      </w:r>
      <w:r w:rsidR="00261369" w:rsidRPr="001B755F">
        <w:rPr>
          <w:rFonts w:ascii="Arial" w:hAnsi="Arial" w:cs="Arial"/>
          <w:b w:val="0"/>
          <w:bCs w:val="0"/>
          <w:i w:val="0"/>
          <w:iCs w:val="0"/>
          <w:color w:val="000048"/>
        </w:rPr>
        <w:t xml:space="preserve"> from Stage 2</w:t>
      </w:r>
      <w:r w:rsidR="00225D3D" w:rsidRPr="001B755F">
        <w:rPr>
          <w:rFonts w:ascii="Arial" w:hAnsi="Arial" w:cs="Arial"/>
          <w:b w:val="0"/>
          <w:bCs w:val="0"/>
          <w:i w:val="0"/>
          <w:iCs w:val="0"/>
          <w:color w:val="000048"/>
        </w:rPr>
        <w:t xml:space="preserve"> and attempt eligibility</w:t>
      </w:r>
      <w:bookmarkEnd w:id="26"/>
    </w:p>
    <w:p w14:paraId="38BF8185" w14:textId="77777777" w:rsidR="00225D3D" w:rsidRPr="001B755F" w:rsidRDefault="00225D3D" w:rsidP="00225D3D">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19FA2B" wp14:editId="5C9EEC6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16A2C5B6" w14:textId="77777777" w:rsidR="0070540D" w:rsidRDefault="0070540D" w:rsidP="00225D3D">
      <w:pPr>
        <w:tabs>
          <w:tab w:val="left" w:pos="540"/>
        </w:tabs>
        <w:spacing w:line="276" w:lineRule="auto"/>
        <w:contextualSpacing/>
        <w:rPr>
          <w:rFonts w:ascii="Arial" w:hAnsi="Arial" w:cs="Arial"/>
          <w:color w:val="000048"/>
          <w:sz w:val="20"/>
          <w:szCs w:val="20"/>
        </w:rPr>
      </w:pPr>
    </w:p>
    <w:p w14:paraId="25D896B2" w14:textId="139357FA" w:rsidR="00225D3D" w:rsidRPr="001B755F" w:rsidRDefault="00225D3D" w:rsidP="00225D3D">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52ACCA8D" w14:textId="31B7C271" w:rsidR="00971175" w:rsidRPr="001B755F" w:rsidRDefault="00971175" w:rsidP="00971175">
      <w:pPr>
        <w:pStyle w:val="Heading4"/>
        <w:ind w:left="360" w:hanging="360"/>
        <w:rPr>
          <w:rFonts w:ascii="Arial" w:hAnsi="Arial" w:cs="Arial"/>
          <w:i w:val="0"/>
          <w:iCs w:val="0"/>
          <w:color w:val="000048"/>
        </w:rPr>
      </w:pPr>
      <w:bookmarkStart w:id="27" w:name="_Toc193970859"/>
      <w:r w:rsidRPr="001B755F">
        <w:rPr>
          <w:rFonts w:ascii="Arial" w:hAnsi="Arial" w:cs="Arial"/>
          <w:i w:val="0"/>
          <w:iCs w:val="0"/>
          <w:color w:val="000048"/>
        </w:rPr>
        <w:t>Gating criteria Beyond Stage 2</w:t>
      </w:r>
      <w:bookmarkEnd w:id="27"/>
    </w:p>
    <w:p w14:paraId="77109839" w14:textId="77777777" w:rsidR="00971175" w:rsidRPr="001B755F" w:rsidRDefault="00971175" w:rsidP="008869CE">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69645C" w:rsidRPr="001B755F" w14:paraId="35D9F250" w14:textId="77777777" w:rsidTr="00932667">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D7F00CB" w14:textId="77777777"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5C4E145B" w14:textId="3E4FD256" w:rsidR="00493E39" w:rsidRPr="001B755F" w:rsidRDefault="00493E39" w:rsidP="00493E39">
            <w:pPr>
              <w:spacing w:after="0" w:line="240" w:lineRule="auto"/>
              <w:jc w:val="center"/>
              <w:rPr>
                <w:rFonts w:ascii="Arial" w:hAnsi="Arial" w:cs="Arial"/>
                <w:i/>
                <w:iCs/>
                <w:color w:val="000048"/>
                <w:sz w:val="18"/>
                <w:szCs w:val="18"/>
              </w:rPr>
            </w:pPr>
            <w:r w:rsidRPr="001B755F">
              <w:rPr>
                <w:rFonts w:ascii="Arial" w:hAnsi="Arial" w:cs="Arial"/>
                <w:color w:val="000048"/>
                <w:kern w:val="24"/>
                <w:sz w:val="18"/>
                <w:szCs w:val="18"/>
                <w:lang w:val="en-GB"/>
              </w:rPr>
              <w:t xml:space="preserve">Overall </w:t>
            </w:r>
            <w:r w:rsidR="000A33A1" w:rsidRPr="001B755F">
              <w:rPr>
                <w:rFonts w:ascii="Arial" w:hAnsi="Arial" w:cs="Arial"/>
                <w:color w:val="000048"/>
                <w:kern w:val="24"/>
                <w:sz w:val="18"/>
                <w:szCs w:val="18"/>
                <w:lang w:val="en-GB"/>
              </w:rPr>
              <w:t>Evaluation Component</w:t>
            </w:r>
            <w:r w:rsidRPr="001B755F">
              <w:rPr>
                <w:rFonts w:ascii="Arial" w:hAnsi="Arial" w:cs="Arial"/>
                <w:color w:val="000048"/>
                <w:kern w:val="24"/>
                <w:sz w:val="18"/>
                <w:szCs w:val="18"/>
                <w:lang w:val="en-GB"/>
              </w:rPr>
              <w:t>s</w:t>
            </w:r>
          </w:p>
        </w:tc>
        <w:tc>
          <w:tcPr>
            <w:tcW w:w="2270" w:type="dxa"/>
            <w:vAlign w:val="center"/>
            <w:hideMark/>
          </w:tcPr>
          <w:p w14:paraId="3A6FD222" w14:textId="1D1C154F"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6EDD2B7B" w14:textId="77777777"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971175" w:rsidRPr="001B755F" w14:paraId="70288A7A" w14:textId="77777777" w:rsidTr="009876A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531BECF"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6071B336" w14:textId="6FBDFF26"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8"/>
                <w:szCs w:val="18"/>
              </w:rPr>
              <w:t>(</w:t>
            </w:r>
            <w:r w:rsidR="00233E81" w:rsidRPr="001B755F">
              <w:rPr>
                <w:rFonts w:ascii="Arial" w:hAnsi="Arial" w:cs="Arial"/>
                <w:i/>
                <w:iCs/>
                <w:color w:val="000048"/>
                <w:kern w:val="24"/>
                <w:sz w:val="18"/>
                <w:szCs w:val="18"/>
              </w:rPr>
              <w:t>Only</w:t>
            </w:r>
            <w:r w:rsidRPr="001B755F">
              <w:rPr>
                <w:rFonts w:ascii="Arial" w:hAnsi="Arial" w:cs="Arial"/>
                <w:i/>
                <w:iCs/>
                <w:color w:val="000048"/>
                <w:kern w:val="24"/>
                <w:sz w:val="18"/>
                <w:szCs w:val="18"/>
              </w:rPr>
              <w:t xml:space="preserve"> from Stage 2)</w:t>
            </w:r>
          </w:p>
        </w:tc>
        <w:tc>
          <w:tcPr>
            <w:tcW w:w="2272" w:type="dxa"/>
            <w:vAlign w:val="center"/>
            <w:hideMark/>
          </w:tcPr>
          <w:p w14:paraId="04F4F84F"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5709375A"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44E6B26F" w14:textId="179D4E8A"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61582DF4" w14:textId="12CA09B5"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w:t>
            </w:r>
            <w:r w:rsidR="00E62769">
              <w:rPr>
                <w:rFonts w:ascii="Arial" w:hAnsi="Arial" w:cs="Arial"/>
                <w:color w:val="000048"/>
                <w:kern w:val="24"/>
                <w:sz w:val="18"/>
                <w:szCs w:val="18"/>
                <w:lang w:val="en-GB"/>
              </w:rPr>
              <w:t>2</w:t>
            </w:r>
          </w:p>
        </w:tc>
        <w:tc>
          <w:tcPr>
            <w:tcW w:w="2271" w:type="dxa"/>
            <w:vMerge w:val="restart"/>
            <w:vAlign w:val="center"/>
            <w:hideMark/>
          </w:tcPr>
          <w:p w14:paraId="0EE7DD7C"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971175" w:rsidRPr="001B755F" w14:paraId="47058FD0" w14:textId="77777777" w:rsidTr="009876A9">
        <w:trPr>
          <w:trHeight w:val="780"/>
        </w:trPr>
        <w:tc>
          <w:tcPr>
            <w:tcW w:w="0" w:type="auto"/>
            <w:vMerge/>
            <w:hideMark/>
          </w:tcPr>
          <w:p w14:paraId="5E555F82" w14:textId="77777777" w:rsidR="00971175" w:rsidRPr="001B755F" w:rsidRDefault="00971175" w:rsidP="00AA188C">
            <w:pPr>
              <w:spacing w:after="0" w:line="240" w:lineRule="auto"/>
              <w:rPr>
                <w:rFonts w:ascii="Arial" w:hAnsi="Arial" w:cs="Arial"/>
                <w:color w:val="000048"/>
                <w:sz w:val="18"/>
                <w:szCs w:val="18"/>
              </w:rPr>
            </w:pPr>
          </w:p>
        </w:tc>
        <w:tc>
          <w:tcPr>
            <w:tcW w:w="2272" w:type="dxa"/>
            <w:vAlign w:val="center"/>
            <w:hideMark/>
          </w:tcPr>
          <w:p w14:paraId="0C3DDB5E"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0641FDE1"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3C155028" w14:textId="2CB543E2"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18B0F26A" w14:textId="3168EDEA" w:rsidR="00971175" w:rsidRPr="001B755F" w:rsidRDefault="00971175" w:rsidP="00AA188C">
            <w:pPr>
              <w:spacing w:after="0" w:line="240" w:lineRule="auto"/>
              <w:jc w:val="center"/>
              <w:rPr>
                <w:rFonts w:ascii="Arial" w:hAnsi="Arial" w:cs="Arial"/>
                <w:i/>
                <w:iCs/>
                <w:color w:val="FF0000"/>
                <w:sz w:val="18"/>
                <w:szCs w:val="18"/>
              </w:rPr>
            </w:pPr>
          </w:p>
        </w:tc>
        <w:tc>
          <w:tcPr>
            <w:tcW w:w="0" w:type="auto"/>
            <w:vMerge/>
            <w:hideMark/>
          </w:tcPr>
          <w:p w14:paraId="575084DA" w14:textId="77777777" w:rsidR="00971175" w:rsidRPr="001B755F" w:rsidRDefault="00971175" w:rsidP="00AA188C">
            <w:pPr>
              <w:spacing w:after="0" w:line="240" w:lineRule="auto"/>
              <w:rPr>
                <w:rFonts w:ascii="Arial" w:hAnsi="Arial" w:cs="Arial"/>
                <w:color w:val="000048"/>
                <w:sz w:val="18"/>
                <w:szCs w:val="18"/>
              </w:rPr>
            </w:pPr>
          </w:p>
        </w:tc>
      </w:tr>
    </w:tbl>
    <w:p w14:paraId="16DBD1C1" w14:textId="65F4AF19" w:rsidR="00971175" w:rsidRPr="001B755F" w:rsidRDefault="00971175" w:rsidP="00971175">
      <w:pPr>
        <w:tabs>
          <w:tab w:val="left" w:pos="540"/>
        </w:tabs>
        <w:spacing w:line="276" w:lineRule="auto"/>
        <w:contextualSpacing/>
        <w:jc w:val="center"/>
        <w:rPr>
          <w:rFonts w:ascii="Arial" w:hAnsi="Arial" w:cs="Arial"/>
          <w:noProof/>
        </w:rPr>
      </w:pPr>
    </w:p>
    <w:p w14:paraId="66155785" w14:textId="0397A811" w:rsidR="00971175" w:rsidRDefault="00971175" w:rsidP="00971175">
      <w:pPr>
        <w:pStyle w:val="Heading3"/>
        <w:rPr>
          <w:rFonts w:ascii="Arial" w:hAnsi="Arial" w:cs="Arial"/>
          <w:color w:val="000048"/>
          <w:sz w:val="24"/>
          <w:szCs w:val="24"/>
        </w:rPr>
      </w:pPr>
      <w:bookmarkStart w:id="28" w:name="_Toc193970860"/>
      <w:r w:rsidRPr="001B755F">
        <w:rPr>
          <w:rFonts w:ascii="Arial" w:hAnsi="Arial" w:cs="Arial"/>
          <w:color w:val="000048"/>
          <w:sz w:val="24"/>
          <w:szCs w:val="24"/>
        </w:rPr>
        <w:t>Exceptions to evaluation components</w:t>
      </w:r>
      <w:bookmarkEnd w:id="28"/>
    </w:p>
    <w:p w14:paraId="0BDB3E11" w14:textId="77777777" w:rsidR="00021860" w:rsidRDefault="00021860" w:rsidP="00021860"/>
    <w:p w14:paraId="69B239CE" w14:textId="77777777" w:rsidR="00021860" w:rsidRPr="00FC3E1C" w:rsidRDefault="00021860" w:rsidP="00EB42D8">
      <w:pPr>
        <w:pStyle w:val="Heading4"/>
        <w:ind w:left="810" w:hanging="810"/>
        <w:rPr>
          <w:rFonts w:ascii="Arial" w:hAnsi="Arial" w:cs="Arial"/>
          <w:i w:val="0"/>
          <w:iCs w:val="0"/>
        </w:rPr>
      </w:pPr>
      <w:bookmarkStart w:id="29" w:name="_Toc193970861"/>
      <w:r w:rsidRPr="00FC3E1C">
        <w:rPr>
          <w:rFonts w:ascii="Arial" w:hAnsi="Arial" w:cs="Arial"/>
          <w:i w:val="0"/>
          <w:iCs w:val="0"/>
        </w:rPr>
        <w:t>EPS B.COM hiring selects</w:t>
      </w:r>
      <w:bookmarkEnd w:id="29"/>
    </w:p>
    <w:p w14:paraId="756080A1" w14:textId="77777777" w:rsidR="00021860" w:rsidRPr="00FC3E1C" w:rsidRDefault="00021860" w:rsidP="00021860">
      <w:pPr>
        <w:tabs>
          <w:tab w:val="left" w:pos="540"/>
        </w:tabs>
        <w:spacing w:line="276" w:lineRule="auto"/>
        <w:contextualSpacing/>
        <w:rPr>
          <w:rFonts w:ascii="Arial" w:hAnsi="Arial" w:cs="Arial"/>
          <w:color w:val="000048"/>
          <w:sz w:val="20"/>
          <w:szCs w:val="20"/>
        </w:rPr>
      </w:pPr>
      <w:proofErr w:type="gramStart"/>
      <w:r w:rsidRPr="00FC3E1C">
        <w:rPr>
          <w:rFonts w:ascii="Arial" w:hAnsi="Arial" w:cs="Arial"/>
          <w:color w:val="000048"/>
          <w:sz w:val="20"/>
          <w:szCs w:val="20"/>
        </w:rPr>
        <w:t>B.Com</w:t>
      </w:r>
      <w:proofErr w:type="gramEnd"/>
      <w:r w:rsidRPr="00FC3E1C">
        <w:rPr>
          <w:rFonts w:ascii="Arial" w:hAnsi="Arial" w:cs="Arial"/>
          <w:color w:val="000048"/>
          <w:sz w:val="20"/>
          <w:szCs w:val="20"/>
        </w:rPr>
        <w:t xml:space="preserve"> selects for EPS track undergoing skilling will be evaluated only on the interim &amp; Final evaluation. </w:t>
      </w:r>
    </w:p>
    <w:p w14:paraId="123396CE" w14:textId="77777777" w:rsidR="00021860" w:rsidRPr="00FC3E1C" w:rsidRDefault="00021860" w:rsidP="00021860">
      <w:pPr>
        <w:rPr>
          <w:rFonts w:ascii="Arial" w:hAnsi="Arial" w:cs="Arial"/>
          <w:color w:val="000048"/>
          <w:sz w:val="20"/>
          <w:szCs w:val="20"/>
        </w:rPr>
      </w:pPr>
      <w:r w:rsidRPr="00FC3E1C">
        <w:rPr>
          <w:rFonts w:ascii="Arial" w:hAnsi="Arial" w:cs="Arial"/>
          <w:color w:val="000048"/>
          <w:sz w:val="20"/>
          <w:szCs w:val="20"/>
        </w:rPr>
        <w:t xml:space="preserve">forego qualifier and exit at Stage-1 level as all selects were hired by respective SL’s competency nominated panels. </w:t>
      </w:r>
    </w:p>
    <w:p w14:paraId="72DB56F5" w14:textId="7AD47E48" w:rsidR="00C9341C" w:rsidRPr="005F698E" w:rsidRDefault="00021860" w:rsidP="00EB42D8">
      <w:pPr>
        <w:rPr>
          <w:rFonts w:ascii="Arial" w:hAnsi="Arial" w:cs="Arial"/>
          <w:color w:val="000048"/>
          <w:sz w:val="20"/>
          <w:szCs w:val="20"/>
        </w:rPr>
      </w:pPr>
      <w:r w:rsidRPr="00FC3E1C">
        <w:rPr>
          <w:rFonts w:ascii="Arial" w:hAnsi="Arial" w:cs="Arial"/>
          <w:color w:val="000048"/>
          <w:sz w:val="20"/>
          <w:szCs w:val="20"/>
        </w:rPr>
        <w:t>However, as a process we follow for all hires that undergo skilling for specific deployment roles, there will be an evaluation process comprising interim and final. If the candidates do not clear the evaluation process as part of skilling, consequence should be applied as they will not be fit for the roles based on skilling performance outcomes.</w:t>
      </w:r>
    </w:p>
    <w:p w14:paraId="15CDC2EA" w14:textId="70E44803" w:rsidR="00971175" w:rsidRPr="008B4CE4" w:rsidRDefault="00971175" w:rsidP="00971175">
      <w:pPr>
        <w:pStyle w:val="Heading3"/>
        <w:rPr>
          <w:rFonts w:ascii="Arial" w:hAnsi="Arial" w:cs="Arial"/>
          <w:color w:val="000048"/>
          <w:sz w:val="24"/>
          <w:szCs w:val="24"/>
        </w:rPr>
      </w:pPr>
      <w:bookmarkStart w:id="30" w:name="_Toc193970862"/>
      <w:bookmarkEnd w:id="16"/>
      <w:bookmarkEnd w:id="24"/>
      <w:r w:rsidRPr="001B755F">
        <w:rPr>
          <w:rStyle w:val="CommentReference"/>
          <w:rFonts w:ascii="Arial" w:hAnsi="Arial" w:cs="Arial"/>
          <w:color w:val="000048"/>
          <w:sz w:val="22"/>
          <w:szCs w:val="22"/>
        </w:rPr>
        <w:lastRenderedPageBreak/>
        <w:t>Note</w:t>
      </w:r>
      <w:bookmarkEnd w:id="30"/>
    </w:p>
    <w:p w14:paraId="1DB2D5D2" w14:textId="77777777" w:rsidR="008B4CE4" w:rsidRDefault="008B4CE4" w:rsidP="008B4CE4">
      <w:pPr>
        <w:pStyle w:val="ListParagraph"/>
        <w:widowControl w:val="0"/>
        <w:spacing w:before="26" w:after="240" w:line="240" w:lineRule="auto"/>
        <w:ind w:left="540" w:right="115"/>
        <w:jc w:val="both"/>
        <w:rPr>
          <w:rFonts w:ascii="Arial" w:hAnsi="Arial" w:cs="Arial"/>
          <w:color w:val="000048"/>
          <w:sz w:val="20"/>
          <w:szCs w:val="20"/>
        </w:rPr>
      </w:pPr>
    </w:p>
    <w:p w14:paraId="091A0C45" w14:textId="19D1B8FF"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 xml:space="preserve">Evaluation would be scheduled through GenC Learn platform and evaluator </w:t>
      </w:r>
      <w:r w:rsidR="00971175" w:rsidRPr="001B755F">
        <w:rPr>
          <w:rFonts w:ascii="Arial" w:hAnsi="Arial" w:cs="Arial"/>
          <w:color w:val="000048"/>
          <w:sz w:val="20"/>
          <w:szCs w:val="20"/>
        </w:rPr>
        <w:t>will</w:t>
      </w:r>
      <w:r w:rsidRPr="001B755F">
        <w:rPr>
          <w:rFonts w:ascii="Arial" w:hAnsi="Arial" w:cs="Arial"/>
          <w:color w:val="000048"/>
          <w:sz w:val="20"/>
          <w:szCs w:val="20"/>
        </w:rPr>
        <w:t xml:space="preserve"> update RAG status and feedback in </w:t>
      </w:r>
      <w:r w:rsidR="00971175" w:rsidRPr="001B755F">
        <w:rPr>
          <w:rFonts w:ascii="Arial" w:hAnsi="Arial" w:cs="Arial"/>
          <w:color w:val="000048"/>
          <w:sz w:val="20"/>
          <w:szCs w:val="20"/>
        </w:rPr>
        <w:t xml:space="preserve">the </w:t>
      </w:r>
      <w:r w:rsidRPr="001B755F">
        <w:rPr>
          <w:rFonts w:ascii="Arial" w:hAnsi="Arial" w:cs="Arial"/>
          <w:color w:val="000048"/>
          <w:sz w:val="20"/>
          <w:szCs w:val="20"/>
        </w:rPr>
        <w:t>platform.</w:t>
      </w:r>
    </w:p>
    <w:p w14:paraId="325CF365" w14:textId="0F40C7BB"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Evaluation</w:t>
      </w:r>
      <w:r w:rsidR="008E6EC0" w:rsidRPr="001B755F">
        <w:rPr>
          <w:rFonts w:ascii="Arial" w:hAnsi="Arial" w:cs="Arial"/>
          <w:color w:val="000048"/>
          <w:sz w:val="20"/>
          <w:szCs w:val="20"/>
        </w:rPr>
        <w:t>s</w:t>
      </w:r>
      <w:r w:rsidRPr="001B755F">
        <w:rPr>
          <w:rFonts w:ascii="Arial" w:hAnsi="Arial" w:cs="Arial"/>
          <w:color w:val="000048"/>
          <w:sz w:val="20"/>
          <w:szCs w:val="20"/>
        </w:rPr>
        <w:t xml:space="preserve"> to happen at an individual level</w:t>
      </w:r>
      <w:r w:rsidR="00186105">
        <w:rPr>
          <w:rFonts w:ascii="Arial" w:hAnsi="Arial" w:cs="Arial"/>
          <w:color w:val="000048"/>
          <w:sz w:val="20"/>
          <w:szCs w:val="20"/>
        </w:rPr>
        <w:t xml:space="preserve"> in person and </w:t>
      </w:r>
      <w:r w:rsidRPr="001B755F">
        <w:rPr>
          <w:rFonts w:ascii="Arial" w:hAnsi="Arial" w:cs="Arial"/>
          <w:color w:val="000048"/>
          <w:sz w:val="20"/>
          <w:szCs w:val="20"/>
        </w:rPr>
        <w:t xml:space="preserve">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 xml:space="preserve">Even if the GenC </w:t>
      </w:r>
      <w:r w:rsidR="009306A7" w:rsidRPr="001B755F">
        <w:rPr>
          <w:rFonts w:ascii="Arial" w:hAnsi="Arial" w:cs="Arial"/>
          <w:i/>
          <w:color w:val="000048"/>
          <w:sz w:val="20"/>
          <w:szCs w:val="20"/>
        </w:rPr>
        <w:t>Intern</w:t>
      </w:r>
      <w:r w:rsidRPr="001B755F">
        <w:rPr>
          <w:rFonts w:ascii="Arial" w:hAnsi="Arial" w:cs="Arial"/>
          <w:i/>
          <w:color w:val="000048"/>
          <w:sz w:val="20"/>
          <w:szCs w:val="20"/>
        </w:rPr>
        <w:t xml:space="preserve"> &amp; the evaluator are in the same location)</w:t>
      </w:r>
    </w:p>
    <w:p w14:paraId="0F4FB589" w14:textId="65EC68D8"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bookmarkStart w:id="31" w:name="_Hlk146515139"/>
      <w:r w:rsidRPr="001B755F">
        <w:rPr>
          <w:rFonts w:ascii="Arial" w:hAnsi="Arial" w:cs="Arial"/>
          <w:color w:val="000048"/>
          <w:sz w:val="20"/>
          <w:szCs w:val="20"/>
        </w:rPr>
        <w:t xml:space="preserve">100% Completion of Hands </w:t>
      </w:r>
      <w:r w:rsidR="005B7821" w:rsidRPr="001B755F">
        <w:rPr>
          <w:rFonts w:ascii="Arial" w:hAnsi="Arial" w:cs="Arial"/>
          <w:color w:val="000048"/>
          <w:sz w:val="20"/>
          <w:szCs w:val="20"/>
        </w:rPr>
        <w:t>on</w:t>
      </w:r>
      <w:r w:rsidRPr="001B755F">
        <w:rPr>
          <w:rFonts w:ascii="Arial" w:hAnsi="Arial" w:cs="Arial"/>
          <w:color w:val="000048"/>
          <w:sz w:val="20"/>
          <w:szCs w:val="20"/>
        </w:rPr>
        <w:t xml:space="preserve"> in Stage 2 is mandatory for interim / final evaluation eligibility.</w:t>
      </w:r>
    </w:p>
    <w:bookmarkEnd w:id="31"/>
    <w:p w14:paraId="123EDC41" w14:textId="669090F5" w:rsidR="00EA04D1" w:rsidRPr="001B755F" w:rsidRDefault="000A33A1"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t xml:space="preserve">Eligible for “Successful completion” </w:t>
      </w:r>
      <w:r w:rsidRPr="001B755F">
        <w:rPr>
          <w:rFonts w:ascii="Arial" w:hAnsi="Arial" w:cs="Arial"/>
          <w:iCs/>
          <w:color w:val="000048"/>
          <w:sz w:val="20"/>
          <w:szCs w:val="20"/>
        </w:rPr>
        <w:t xml:space="preserve">indicates that the GenC </w:t>
      </w:r>
      <w:r w:rsidR="00D85648" w:rsidRPr="001B755F">
        <w:rPr>
          <w:rFonts w:ascii="Arial" w:hAnsi="Arial" w:cs="Arial"/>
          <w:iCs/>
          <w:color w:val="000048"/>
          <w:sz w:val="20"/>
          <w:szCs w:val="20"/>
        </w:rPr>
        <w:t>Intern candidate</w:t>
      </w:r>
      <w:r w:rsidRPr="001B755F">
        <w:rPr>
          <w:rFonts w:ascii="Arial" w:hAnsi="Arial" w:cs="Arial"/>
          <w:iCs/>
          <w:color w:val="000048"/>
          <w:sz w:val="20"/>
          <w:szCs w:val="20"/>
        </w:rPr>
        <w:t xml:space="preserve"> has met the performance threshold set at the </w:t>
      </w:r>
      <w:r w:rsidR="00233E81" w:rsidRPr="001B755F">
        <w:rPr>
          <w:rFonts w:ascii="Arial" w:hAnsi="Arial" w:cs="Arial"/>
          <w:iCs/>
          <w:color w:val="000048"/>
          <w:sz w:val="20"/>
          <w:szCs w:val="20"/>
        </w:rPr>
        <w:t>checkpoint.</w:t>
      </w:r>
    </w:p>
    <w:p w14:paraId="783833CB" w14:textId="6641BA9D" w:rsidR="00EA04D1" w:rsidRPr="001B755F" w:rsidRDefault="00971175"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000A33A1" w:rsidRPr="001B755F">
        <w:rPr>
          <w:rFonts w:ascii="Arial" w:hAnsi="Arial" w:cs="Arial"/>
          <w:color w:val="000048"/>
          <w:sz w:val="20"/>
          <w:szCs w:val="20"/>
        </w:rPr>
        <w:t xml:space="preserve">Final evaluation would be provided </w:t>
      </w:r>
      <w:r w:rsidR="000A33A1" w:rsidRPr="001B755F">
        <w:rPr>
          <w:rFonts w:ascii="Arial" w:hAnsi="Arial" w:cs="Arial"/>
          <w:iCs/>
          <w:color w:val="000048"/>
          <w:sz w:val="20"/>
          <w:szCs w:val="20"/>
        </w:rPr>
        <w:t xml:space="preserve">will be applicable for as per above </w:t>
      </w:r>
      <w:r w:rsidR="00233E81" w:rsidRPr="001B755F">
        <w:rPr>
          <w:rFonts w:ascii="Arial" w:hAnsi="Arial" w:cs="Arial"/>
          <w:iCs/>
          <w:color w:val="000048"/>
          <w:sz w:val="20"/>
          <w:szCs w:val="20"/>
        </w:rPr>
        <w:t>rubrics.</w:t>
      </w:r>
    </w:p>
    <w:p w14:paraId="52197924" w14:textId="5E17F979" w:rsidR="000A33A1" w:rsidRPr="001B755F" w:rsidRDefault="000A33A1" w:rsidP="005E4AAE">
      <w:pPr>
        <w:pStyle w:val="ListParagraph"/>
        <w:numPr>
          <w:ilvl w:val="1"/>
          <w:numId w:val="22"/>
        </w:numPr>
        <w:spacing w:before="60" w:after="60" w:line="240" w:lineRule="auto"/>
        <w:ind w:left="900"/>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w:t>
      </w:r>
      <w:r w:rsidR="009306A7" w:rsidRPr="001B755F">
        <w:rPr>
          <w:rFonts w:ascii="Arial" w:hAnsi="Arial" w:cs="Arial"/>
          <w:i/>
          <w:iCs/>
          <w:color w:val="000048"/>
          <w:sz w:val="20"/>
          <w:szCs w:val="20"/>
        </w:rPr>
        <w:t xml:space="preserve"> (attempt 1)</w:t>
      </w:r>
      <w:r w:rsidR="00E2765A" w:rsidRPr="001B755F">
        <w:rPr>
          <w:rFonts w:ascii="Arial" w:hAnsi="Arial" w:cs="Arial"/>
          <w:i/>
          <w:iCs/>
          <w:color w:val="000048"/>
          <w:sz w:val="20"/>
          <w:szCs w:val="20"/>
        </w:rPr>
        <w:t xml:space="preserve"> </w:t>
      </w:r>
      <w:r w:rsidRPr="001B755F">
        <w:rPr>
          <w:rFonts w:ascii="Arial" w:hAnsi="Arial" w:cs="Arial"/>
          <w:i/>
          <w:iCs/>
          <w:color w:val="000048"/>
          <w:sz w:val="20"/>
          <w:szCs w:val="20"/>
        </w:rPr>
        <w:t xml:space="preserve">status is </w:t>
      </w:r>
      <w:r w:rsidR="00233E81" w:rsidRPr="001B755F">
        <w:rPr>
          <w:rFonts w:ascii="Arial" w:hAnsi="Arial" w:cs="Arial"/>
          <w:i/>
          <w:iCs/>
          <w:color w:val="000048"/>
          <w:sz w:val="20"/>
          <w:szCs w:val="20"/>
        </w:rPr>
        <w:t>Red.</w:t>
      </w:r>
    </w:p>
    <w:p w14:paraId="22B7F24B" w14:textId="74E8E333" w:rsidR="000A33A1" w:rsidRPr="00FC3E1C" w:rsidRDefault="000A33A1" w:rsidP="00C20923">
      <w:pPr>
        <w:pStyle w:val="ListParagraph"/>
        <w:numPr>
          <w:ilvl w:val="0"/>
          <w:numId w:val="22"/>
        </w:numPr>
        <w:spacing w:before="60" w:after="60" w:line="240" w:lineRule="auto"/>
        <w:jc w:val="both"/>
        <w:rPr>
          <w:rFonts w:ascii="Arial" w:hAnsi="Arial" w:cs="Arial"/>
          <w:iCs/>
          <w:color w:val="000048"/>
          <w:sz w:val="20"/>
          <w:szCs w:val="20"/>
        </w:rPr>
      </w:pPr>
      <w:r w:rsidRPr="00FC3E1C">
        <w:rPr>
          <w:rFonts w:ascii="Arial" w:hAnsi="Arial" w:cs="Arial"/>
          <w:b/>
          <w:iCs/>
          <w:color w:val="000048"/>
          <w:sz w:val="20"/>
          <w:szCs w:val="20"/>
        </w:rPr>
        <w:t xml:space="preserve">Remedial Phase: </w:t>
      </w:r>
      <w:r w:rsidRPr="00FC3E1C">
        <w:rPr>
          <w:rFonts w:ascii="Arial" w:hAnsi="Arial" w:cs="Arial"/>
          <w:iCs/>
          <w:color w:val="000048"/>
          <w:sz w:val="20"/>
          <w:szCs w:val="20"/>
        </w:rPr>
        <w:t xml:space="preserve">Additional </w:t>
      </w:r>
      <w:r w:rsidRPr="00FC3E1C">
        <w:rPr>
          <w:rFonts w:ascii="Arial" w:hAnsi="Arial" w:cs="Arial"/>
          <w:b/>
          <w:bCs/>
          <w:iCs/>
          <w:color w:val="000048"/>
          <w:sz w:val="20"/>
          <w:szCs w:val="20"/>
          <w:u w:val="single"/>
        </w:rPr>
        <w:t>1 week</w:t>
      </w:r>
      <w:r w:rsidRPr="00FC3E1C">
        <w:rPr>
          <w:rFonts w:ascii="Arial" w:hAnsi="Arial" w:cs="Arial"/>
          <w:iCs/>
          <w:color w:val="000048"/>
          <w:sz w:val="20"/>
          <w:szCs w:val="20"/>
        </w:rPr>
        <w:t xml:space="preserve"> post the Tentative/Planned Graduation date is the permissible time, provided to any GenC to </w:t>
      </w:r>
      <w:r w:rsidR="00B86F0D" w:rsidRPr="00FC3E1C">
        <w:rPr>
          <w:rFonts w:ascii="Arial" w:hAnsi="Arial" w:cs="Arial"/>
          <w:iCs/>
          <w:color w:val="000048"/>
          <w:sz w:val="20"/>
          <w:szCs w:val="20"/>
        </w:rPr>
        <w:t xml:space="preserve">successfully </w:t>
      </w:r>
      <w:r w:rsidRPr="00FC3E1C">
        <w:rPr>
          <w:rFonts w:ascii="Arial" w:hAnsi="Arial" w:cs="Arial"/>
          <w:iCs/>
          <w:color w:val="000048"/>
          <w:sz w:val="20"/>
          <w:szCs w:val="20"/>
        </w:rPr>
        <w:t xml:space="preserve">complete </w:t>
      </w:r>
      <w:r w:rsidR="00B86F0D" w:rsidRPr="00FC3E1C">
        <w:rPr>
          <w:rFonts w:ascii="Arial" w:hAnsi="Arial" w:cs="Arial"/>
          <w:iCs/>
          <w:color w:val="000048"/>
          <w:sz w:val="20"/>
          <w:szCs w:val="20"/>
        </w:rPr>
        <w:t xml:space="preserve">all </w:t>
      </w:r>
      <w:r w:rsidRPr="00FC3E1C">
        <w:rPr>
          <w:rFonts w:ascii="Arial" w:hAnsi="Arial" w:cs="Arial"/>
          <w:iCs/>
          <w:color w:val="000048"/>
          <w:sz w:val="20"/>
          <w:szCs w:val="20"/>
        </w:rPr>
        <w:t xml:space="preserve">the pending components (backlog including project / technical evaluations). Consequence management activities start based on the Performance </w:t>
      </w:r>
      <w:r w:rsidR="00B86F0D" w:rsidRPr="00FC3E1C">
        <w:rPr>
          <w:rFonts w:ascii="Arial" w:hAnsi="Arial" w:cs="Arial"/>
          <w:iCs/>
          <w:color w:val="000048"/>
          <w:sz w:val="20"/>
          <w:szCs w:val="20"/>
        </w:rPr>
        <w:t>status</w:t>
      </w:r>
      <w:r w:rsidRPr="00FC3E1C">
        <w:rPr>
          <w:rFonts w:ascii="Arial" w:hAnsi="Arial" w:cs="Arial"/>
          <w:iCs/>
          <w:color w:val="000048"/>
          <w:sz w:val="20"/>
          <w:szCs w:val="20"/>
        </w:rPr>
        <w:t xml:space="preserve"> at the end of this remedial phase leading to revocation of Internship offer</w:t>
      </w:r>
    </w:p>
    <w:p w14:paraId="05D6F939" w14:textId="44F7BEA2" w:rsidR="000A33A1" w:rsidRPr="00FC3E1C" w:rsidRDefault="000A33A1" w:rsidP="005E4AAE">
      <w:pPr>
        <w:numPr>
          <w:ilvl w:val="1"/>
          <w:numId w:val="21"/>
        </w:numPr>
        <w:spacing w:before="60" w:after="60" w:line="240" w:lineRule="atLeast"/>
        <w:ind w:left="900" w:right="115"/>
        <w:jc w:val="both"/>
        <w:rPr>
          <w:rFonts w:ascii="Arial" w:hAnsi="Arial" w:cs="Arial"/>
          <w:iCs/>
          <w:color w:val="000048"/>
          <w:sz w:val="20"/>
          <w:szCs w:val="20"/>
        </w:rPr>
      </w:pPr>
      <w:r w:rsidRPr="00FC3E1C">
        <w:rPr>
          <w:rFonts w:ascii="Arial" w:hAnsi="Arial" w:cs="Arial"/>
          <w:b/>
          <w:iCs/>
          <w:color w:val="000048"/>
          <w:sz w:val="20"/>
          <w:szCs w:val="20"/>
        </w:rPr>
        <w:t xml:space="preserve">If GenC </w:t>
      </w:r>
      <w:r w:rsidR="00D85648" w:rsidRPr="00FC3E1C">
        <w:rPr>
          <w:rFonts w:ascii="Arial" w:hAnsi="Arial" w:cs="Arial"/>
          <w:b/>
          <w:iCs/>
          <w:color w:val="000048"/>
          <w:sz w:val="20"/>
          <w:szCs w:val="20"/>
        </w:rPr>
        <w:t>Intern</w:t>
      </w:r>
      <w:r w:rsidRPr="00FC3E1C">
        <w:rPr>
          <w:rFonts w:ascii="Arial" w:hAnsi="Arial" w:cs="Arial"/>
          <w:b/>
          <w:iCs/>
          <w:color w:val="000048"/>
          <w:sz w:val="20"/>
          <w:szCs w:val="20"/>
        </w:rPr>
        <w:t xml:space="preserve"> </w:t>
      </w:r>
      <w:r w:rsidR="00D85648" w:rsidRPr="00FC3E1C">
        <w:rPr>
          <w:rFonts w:ascii="Arial" w:hAnsi="Arial" w:cs="Arial"/>
          <w:b/>
          <w:iCs/>
          <w:color w:val="000048"/>
          <w:sz w:val="20"/>
          <w:szCs w:val="20"/>
        </w:rPr>
        <w:t xml:space="preserve">candidate </w:t>
      </w:r>
      <w:r w:rsidRPr="00FC3E1C">
        <w:rPr>
          <w:rFonts w:ascii="Arial" w:hAnsi="Arial" w:cs="Arial"/>
          <w:b/>
          <w:iCs/>
          <w:color w:val="000048"/>
          <w:sz w:val="20"/>
          <w:szCs w:val="20"/>
        </w:rPr>
        <w:t>underperforms at end of remedial phase</w:t>
      </w:r>
      <w:r w:rsidRPr="00FC3E1C">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2323A83F" w14:textId="4B05BC46" w:rsidR="000A33A1" w:rsidRPr="00FC3E1C" w:rsidRDefault="000A33A1" w:rsidP="005E4AAE">
      <w:pPr>
        <w:numPr>
          <w:ilvl w:val="1"/>
          <w:numId w:val="21"/>
        </w:numPr>
        <w:spacing w:before="60" w:after="60" w:line="240" w:lineRule="atLeast"/>
        <w:ind w:left="900" w:right="115"/>
        <w:jc w:val="both"/>
        <w:rPr>
          <w:rFonts w:ascii="Arial" w:hAnsi="Arial" w:cs="Arial"/>
          <w:iCs/>
          <w:color w:val="000048"/>
          <w:sz w:val="20"/>
          <w:szCs w:val="20"/>
        </w:rPr>
      </w:pPr>
      <w:r w:rsidRPr="00FC3E1C">
        <w:rPr>
          <w:rFonts w:ascii="Arial" w:hAnsi="Arial" w:cs="Arial"/>
          <w:b/>
          <w:iCs/>
          <w:color w:val="000048"/>
          <w:sz w:val="20"/>
          <w:szCs w:val="20"/>
        </w:rPr>
        <w:t xml:space="preserve">If GenC </w:t>
      </w:r>
      <w:r w:rsidR="00D85648" w:rsidRPr="00FC3E1C">
        <w:rPr>
          <w:rFonts w:ascii="Arial" w:hAnsi="Arial" w:cs="Arial"/>
          <w:b/>
          <w:iCs/>
          <w:color w:val="000048"/>
          <w:sz w:val="20"/>
          <w:szCs w:val="20"/>
        </w:rPr>
        <w:t xml:space="preserve">Intern candidate </w:t>
      </w:r>
      <w:r w:rsidRPr="00FC3E1C">
        <w:rPr>
          <w:rFonts w:ascii="Arial" w:hAnsi="Arial" w:cs="Arial"/>
          <w:b/>
          <w:iCs/>
          <w:color w:val="000048"/>
          <w:sz w:val="20"/>
          <w:szCs w:val="20"/>
        </w:rPr>
        <w:t>fails to get tagged to Alternate service line</w:t>
      </w:r>
      <w:r w:rsidRPr="00FC3E1C">
        <w:rPr>
          <w:rFonts w:ascii="Arial" w:hAnsi="Arial" w:cs="Arial"/>
          <w:iCs/>
          <w:color w:val="000048"/>
          <w:sz w:val="20"/>
          <w:szCs w:val="20"/>
        </w:rPr>
        <w:t xml:space="preserve"> within a timeline of 2 weeks post the end of remedial phase, GenC </w:t>
      </w:r>
      <w:r w:rsidR="00D85648" w:rsidRPr="00FC3E1C">
        <w:rPr>
          <w:rFonts w:ascii="Arial" w:hAnsi="Arial" w:cs="Arial"/>
          <w:b/>
          <w:iCs/>
          <w:color w:val="000048"/>
          <w:sz w:val="20"/>
          <w:szCs w:val="20"/>
        </w:rPr>
        <w:t xml:space="preserve">Intern candidate </w:t>
      </w:r>
      <w:r w:rsidRPr="00FC3E1C">
        <w:rPr>
          <w:rFonts w:ascii="Arial" w:hAnsi="Arial" w:cs="Arial"/>
          <w:color w:val="000048"/>
          <w:sz w:val="20"/>
          <w:szCs w:val="20"/>
        </w:rPr>
        <w:t>consequence towards failure in the assessment will be initiated as per organization policy</w:t>
      </w:r>
    </w:p>
    <w:p w14:paraId="29FA36A1" w14:textId="186316AF" w:rsidR="000A33A1" w:rsidRPr="001B755F" w:rsidRDefault="000A33A1" w:rsidP="00D32461">
      <w:pPr>
        <w:pStyle w:val="ListParagraph"/>
        <w:numPr>
          <w:ilvl w:val="0"/>
          <w:numId w:val="22"/>
        </w:numPr>
        <w:spacing w:before="60" w:after="60" w:line="240" w:lineRule="auto"/>
        <w:jc w:val="both"/>
        <w:rPr>
          <w:rFonts w:ascii="Arial" w:hAnsi="Arial" w:cs="Arial"/>
          <w:iCs/>
          <w:color w:val="000048"/>
          <w:sz w:val="20"/>
          <w:szCs w:val="20"/>
        </w:rPr>
      </w:pPr>
      <w:bookmarkStart w:id="32" w:name="_Hlk146515050"/>
      <w:r w:rsidRPr="001B755F">
        <w:rPr>
          <w:rFonts w:ascii="Arial" w:hAnsi="Arial" w:cs="Arial"/>
          <w:iCs/>
          <w:color w:val="000048"/>
          <w:sz w:val="20"/>
          <w:szCs w:val="20"/>
        </w:rPr>
        <w:t xml:space="preserve">There could be exception to deployment clause based on the demand &amp; training outcomes, at the discretion of the </w:t>
      </w:r>
      <w:r w:rsidR="00E21DC7">
        <w:rPr>
          <w:rFonts w:ascii="Arial" w:hAnsi="Arial" w:cs="Arial"/>
          <w:iCs/>
          <w:color w:val="000048"/>
          <w:sz w:val="20"/>
          <w:szCs w:val="20"/>
        </w:rPr>
        <w:t>I</w:t>
      </w:r>
      <w:r w:rsidR="002B245A" w:rsidRPr="001B755F">
        <w:rPr>
          <w:rFonts w:ascii="Arial" w:hAnsi="Arial" w:cs="Arial"/>
          <w:iCs/>
          <w:color w:val="000048"/>
          <w:sz w:val="20"/>
          <w:szCs w:val="20"/>
        </w:rPr>
        <w:t xml:space="preserve">SL </w:t>
      </w:r>
      <w:r w:rsidR="00EA04D1" w:rsidRPr="001B755F">
        <w:rPr>
          <w:rFonts w:ascii="Arial" w:hAnsi="Arial" w:cs="Arial"/>
          <w:iCs/>
          <w:color w:val="000048"/>
          <w:sz w:val="20"/>
          <w:szCs w:val="20"/>
        </w:rPr>
        <w:t>and GenC Program head approval</w:t>
      </w:r>
      <w:r w:rsidR="002B245A" w:rsidRPr="001B755F">
        <w:rPr>
          <w:rFonts w:ascii="Arial" w:hAnsi="Arial" w:cs="Arial"/>
          <w:iCs/>
          <w:color w:val="000048"/>
          <w:sz w:val="20"/>
          <w:szCs w:val="20"/>
        </w:rPr>
        <w:t>.</w:t>
      </w:r>
    </w:p>
    <w:p w14:paraId="6D601E73" w14:textId="77777777" w:rsidR="00771740" w:rsidRPr="001B755F" w:rsidRDefault="00771740" w:rsidP="00BE5CE8">
      <w:pPr>
        <w:pStyle w:val="Heading1"/>
        <w:rPr>
          <w:rFonts w:ascii="Arial" w:hAnsi="Arial" w:cs="Arial"/>
          <w:color w:val="002060"/>
        </w:rPr>
      </w:pPr>
      <w:bookmarkStart w:id="33" w:name="_Toc193970863"/>
      <w:bookmarkStart w:id="34" w:name="_Hlk146514740"/>
      <w:bookmarkEnd w:id="32"/>
      <w:r w:rsidRPr="001B755F">
        <w:rPr>
          <w:rFonts w:ascii="Arial" w:hAnsi="Arial" w:cs="Arial"/>
          <w:color w:val="002060"/>
        </w:rPr>
        <w:t>Behavioral Competencies</w:t>
      </w:r>
      <w:bookmarkEnd w:id="20"/>
      <w:bookmarkEnd w:id="33"/>
    </w:p>
    <w:p w14:paraId="1B7D2162" w14:textId="0CB39EC5" w:rsidR="00771740" w:rsidRPr="001B755F" w:rsidRDefault="00771740" w:rsidP="00AD593F">
      <w:pPr>
        <w:widowControl w:val="0"/>
        <w:spacing w:before="26" w:after="240" w:line="240" w:lineRule="auto"/>
        <w:ind w:right="115"/>
        <w:rPr>
          <w:rFonts w:ascii="Arial" w:hAnsi="Arial" w:cs="Arial"/>
          <w:b/>
          <w:bCs/>
          <w:color w:val="000048"/>
          <w:sz w:val="20"/>
          <w:szCs w:val="20"/>
        </w:rPr>
      </w:pPr>
      <w:r w:rsidRPr="001B755F">
        <w:rPr>
          <w:rFonts w:ascii="Arial" w:hAnsi="Arial" w:cs="Arial"/>
          <w:color w:val="000048"/>
          <w:sz w:val="20"/>
          <w:szCs w:val="20"/>
        </w:rPr>
        <w:t xml:space="preserve">The behavioral assessment outcome for GenC Intern candidates </w:t>
      </w:r>
      <w:proofErr w:type="gramStart"/>
      <w:r w:rsidR="00E7586A">
        <w:rPr>
          <w:rFonts w:ascii="Arial" w:hAnsi="Arial" w:cs="Arial"/>
          <w:color w:val="000048"/>
          <w:sz w:val="20"/>
          <w:szCs w:val="20"/>
        </w:rPr>
        <w:t>are</w:t>
      </w:r>
      <w:proofErr w:type="gramEnd"/>
      <w:r w:rsidR="00E7586A" w:rsidRPr="001B755F">
        <w:rPr>
          <w:rFonts w:ascii="Arial" w:hAnsi="Arial" w:cs="Arial"/>
          <w:color w:val="000048"/>
          <w:sz w:val="20"/>
          <w:szCs w:val="20"/>
        </w:rPr>
        <w:t xml:space="preserve"> </w:t>
      </w:r>
      <w:r w:rsidRPr="001B755F">
        <w:rPr>
          <w:rFonts w:ascii="Arial" w:hAnsi="Arial" w:cs="Arial"/>
          <w:color w:val="000048"/>
          <w:sz w:val="20"/>
          <w:szCs w:val="20"/>
        </w:rPr>
        <w:t xml:space="preserve">expected to be </w:t>
      </w:r>
      <w:r w:rsidRPr="001B755F">
        <w:rPr>
          <w:rFonts w:ascii="Arial" w:hAnsi="Arial" w:cs="Arial"/>
          <w:b/>
          <w:bCs/>
          <w:color w:val="000048"/>
          <w:sz w:val="20"/>
          <w:szCs w:val="20"/>
          <w:u w:val="single"/>
        </w:rPr>
        <w:t>&gt;=B2 CEFR rating*</w:t>
      </w:r>
      <w:r w:rsidRPr="001B755F">
        <w:rPr>
          <w:rFonts w:ascii="Arial" w:hAnsi="Arial" w:cs="Arial"/>
          <w:color w:val="000048"/>
          <w:sz w:val="20"/>
          <w:szCs w:val="20"/>
        </w:rPr>
        <w:t xml:space="preserve"> level in language assessment to be eligible </w:t>
      </w:r>
      <w:r w:rsidR="001C69B8" w:rsidRPr="001B755F">
        <w:rPr>
          <w:rFonts w:ascii="Arial" w:hAnsi="Arial" w:cs="Arial"/>
          <w:b/>
          <w:bCs/>
          <w:color w:val="000048"/>
          <w:sz w:val="20"/>
          <w:szCs w:val="20"/>
        </w:rPr>
        <w:t>for onboarding.</w:t>
      </w:r>
    </w:p>
    <w:p w14:paraId="11E74D53" w14:textId="61DEAD0D" w:rsidR="00EA04D1" w:rsidRDefault="00EA04D1" w:rsidP="00EA04D1">
      <w:pPr>
        <w:widowControl w:val="0"/>
        <w:spacing w:before="26" w:after="240" w:line="240" w:lineRule="atLeast"/>
        <w:ind w:right="115"/>
        <w:contextualSpacing/>
        <w:rPr>
          <w:rFonts w:ascii="Arial" w:hAnsi="Arial" w:cs="Arial"/>
          <w:color w:val="000048"/>
          <w:sz w:val="20"/>
          <w:szCs w:val="20"/>
        </w:rPr>
      </w:pPr>
      <w:r w:rsidRPr="001B755F">
        <w:rPr>
          <w:rFonts w:ascii="Arial" w:hAnsi="Arial" w:cs="Arial"/>
          <w:color w:val="000048"/>
          <w:sz w:val="20"/>
          <w:szCs w:val="20"/>
        </w:rPr>
        <w:t xml:space="preserve">GenC Intern candidates scoring &lt; B2 CEFR in language assessment could be </w:t>
      </w:r>
      <w:r w:rsidR="00E42F9B">
        <w:rPr>
          <w:rFonts w:ascii="Arial" w:hAnsi="Arial" w:cs="Arial"/>
          <w:color w:val="000048"/>
          <w:sz w:val="20"/>
          <w:szCs w:val="20"/>
        </w:rPr>
        <w:t xml:space="preserve">allowed to successfully complete </w:t>
      </w:r>
      <w:r w:rsidR="00CB611B">
        <w:rPr>
          <w:rFonts w:ascii="Arial" w:hAnsi="Arial" w:cs="Arial"/>
          <w:color w:val="000048"/>
          <w:sz w:val="20"/>
          <w:szCs w:val="20"/>
        </w:rPr>
        <w:t xml:space="preserve">the </w:t>
      </w:r>
      <w:r w:rsidR="00E42F9B">
        <w:rPr>
          <w:rFonts w:ascii="Arial" w:hAnsi="Arial" w:cs="Arial"/>
          <w:color w:val="000048"/>
          <w:sz w:val="20"/>
          <w:szCs w:val="20"/>
        </w:rPr>
        <w:t>skilling program.</w:t>
      </w:r>
    </w:p>
    <w:p w14:paraId="723FFC35" w14:textId="1218F669" w:rsidR="00E42F9B" w:rsidRDefault="00E42F9B" w:rsidP="00EA04D1">
      <w:pPr>
        <w:widowControl w:val="0"/>
        <w:spacing w:before="26" w:after="240" w:line="240" w:lineRule="atLeast"/>
        <w:ind w:right="115"/>
        <w:contextualSpacing/>
        <w:rPr>
          <w:rFonts w:ascii="Arial" w:hAnsi="Arial" w:cs="Arial"/>
          <w:color w:val="000048"/>
          <w:sz w:val="20"/>
          <w:szCs w:val="20"/>
        </w:rPr>
      </w:pPr>
      <w:r>
        <w:rPr>
          <w:rFonts w:ascii="Arial" w:hAnsi="Arial" w:cs="Arial"/>
          <w:color w:val="000048"/>
          <w:sz w:val="20"/>
          <w:szCs w:val="20"/>
        </w:rPr>
        <w:t>However, the candidates are encouraged to undertake self-</w:t>
      </w:r>
      <w:r w:rsidR="00910684">
        <w:rPr>
          <w:rFonts w:ascii="Arial" w:hAnsi="Arial" w:cs="Arial"/>
          <w:color w:val="000048"/>
          <w:sz w:val="20"/>
          <w:szCs w:val="20"/>
        </w:rPr>
        <w:t>enabled</w:t>
      </w:r>
      <w:r>
        <w:rPr>
          <w:rFonts w:ascii="Arial" w:hAnsi="Arial" w:cs="Arial"/>
          <w:color w:val="000048"/>
          <w:sz w:val="20"/>
          <w:szCs w:val="20"/>
        </w:rPr>
        <w:t xml:space="preserve"> Professional development courses </w:t>
      </w:r>
      <w:r w:rsidR="004A0552">
        <w:rPr>
          <w:rFonts w:ascii="Arial" w:hAnsi="Arial" w:cs="Arial"/>
          <w:color w:val="000048"/>
          <w:sz w:val="20"/>
          <w:szCs w:val="20"/>
        </w:rPr>
        <w:t>and demonstrate level progression to ensure prioritized onboarding.</w:t>
      </w:r>
    </w:p>
    <w:p w14:paraId="1FB426A7" w14:textId="77777777" w:rsidR="004A0552" w:rsidRPr="001B755F" w:rsidRDefault="004A0552" w:rsidP="00EA04D1">
      <w:pPr>
        <w:widowControl w:val="0"/>
        <w:spacing w:before="26" w:after="240" w:line="240" w:lineRule="atLeast"/>
        <w:ind w:right="115"/>
        <w:contextualSpacing/>
        <w:rPr>
          <w:rFonts w:ascii="Arial" w:hAnsi="Arial" w:cs="Arial"/>
          <w:color w:val="000048"/>
          <w:sz w:val="20"/>
          <w:szCs w:val="20"/>
        </w:rPr>
      </w:pPr>
    </w:p>
    <w:bookmarkEnd w:id="34"/>
    <w:p w14:paraId="1C3F1AB2" w14:textId="5D9507E3" w:rsidR="00771740" w:rsidRPr="001B755F" w:rsidRDefault="00DE1E30" w:rsidP="009B26EB">
      <w:pPr>
        <w:widowControl w:val="0"/>
        <w:spacing w:before="26" w:after="240" w:line="240" w:lineRule="atLeast"/>
        <w:ind w:right="115"/>
        <w:contextualSpacing/>
        <w:rPr>
          <w:rFonts w:ascii="Arial" w:hAnsi="Arial" w:cs="Arial"/>
          <w:i/>
          <w:iCs/>
          <w:color w:val="000048"/>
          <w:sz w:val="20"/>
          <w:szCs w:val="20"/>
        </w:rPr>
      </w:pPr>
      <w:r w:rsidRPr="001B755F">
        <w:rPr>
          <w:rFonts w:ascii="Arial" w:hAnsi="Arial" w:cs="Arial"/>
          <w:i/>
          <w:iCs/>
          <w:color w:val="000048"/>
          <w:sz w:val="20"/>
          <w:szCs w:val="20"/>
        </w:rPr>
        <w:t>Progressive level movement refers to advancement shown by the associate in their CEFR scores from the time of GenC selection as explained below:</w:t>
      </w:r>
    </w:p>
    <w:p w14:paraId="3EE949E6" w14:textId="77777777" w:rsidR="00DE1E30" w:rsidRPr="001B755F" w:rsidRDefault="00DE1E30" w:rsidP="009B26EB">
      <w:pPr>
        <w:widowControl w:val="0"/>
        <w:spacing w:before="26" w:after="240" w:line="240" w:lineRule="atLeast"/>
        <w:ind w:right="115"/>
        <w:contextualSpacing/>
        <w:rPr>
          <w:rFonts w:ascii="Arial" w:hAnsi="Arial" w:cs="Arial"/>
          <w:i/>
          <w:iCs/>
          <w:color w:val="000048"/>
          <w:sz w:val="20"/>
          <w:szCs w:val="20"/>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DE1E30" w:rsidRPr="001B755F" w14:paraId="32611B55" w14:textId="525208D3" w:rsidTr="00DE1E30">
        <w:trPr>
          <w:trHeight w:val="20"/>
        </w:trPr>
        <w:tc>
          <w:tcPr>
            <w:tcW w:w="2880" w:type="dxa"/>
            <w:shd w:val="clear" w:color="auto" w:fill="auto"/>
            <w:vAlign w:val="center"/>
            <w:hideMark/>
          </w:tcPr>
          <w:p w14:paraId="3DD59CCC" w14:textId="77777777"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During selection</w:t>
            </w:r>
          </w:p>
        </w:tc>
        <w:tc>
          <w:tcPr>
            <w:tcW w:w="2880" w:type="dxa"/>
            <w:shd w:val="clear" w:color="auto" w:fill="auto"/>
            <w:vAlign w:val="center"/>
            <w:hideMark/>
          </w:tcPr>
          <w:p w14:paraId="46ED04FE" w14:textId="5A23BA1B" w:rsidR="00DE1E30" w:rsidRPr="001B755F" w:rsidRDefault="006C7368" w:rsidP="00DE1E30">
            <w:pPr>
              <w:spacing w:after="0" w:line="240" w:lineRule="auto"/>
              <w:jc w:val="center"/>
              <w:rPr>
                <w:rFonts w:ascii="Arial" w:hAnsi="Arial" w:cs="Arial"/>
                <w:b/>
                <w:bCs/>
                <w:color w:val="000048"/>
                <w:sz w:val="16"/>
                <w:szCs w:val="16"/>
              </w:rPr>
            </w:pPr>
            <w:r>
              <w:rPr>
                <w:rFonts w:ascii="Arial" w:hAnsi="Arial" w:cs="Arial"/>
                <w:b/>
                <w:bCs/>
                <w:color w:val="000048"/>
                <w:sz w:val="16"/>
                <w:szCs w:val="16"/>
              </w:rPr>
              <w:t>Preferred level movement for onboarding</w:t>
            </w:r>
          </w:p>
        </w:tc>
        <w:tc>
          <w:tcPr>
            <w:tcW w:w="2880" w:type="dxa"/>
            <w:vAlign w:val="center"/>
          </w:tcPr>
          <w:p w14:paraId="30296D15" w14:textId="1E75650A"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Progressive level advancement demonstrated?</w:t>
            </w:r>
          </w:p>
        </w:tc>
      </w:tr>
      <w:tr w:rsidR="00DE1E30" w:rsidRPr="001B755F" w14:paraId="2E2CE7E6" w14:textId="404A7DB8" w:rsidTr="00DE1E30">
        <w:trPr>
          <w:trHeight w:val="20"/>
        </w:trPr>
        <w:tc>
          <w:tcPr>
            <w:tcW w:w="2880" w:type="dxa"/>
            <w:shd w:val="clear" w:color="auto" w:fill="auto"/>
            <w:vAlign w:val="center"/>
            <w:hideMark/>
          </w:tcPr>
          <w:p w14:paraId="5262480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hideMark/>
          </w:tcPr>
          <w:p w14:paraId="1F72C8BB"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A2</w:t>
            </w:r>
          </w:p>
        </w:tc>
        <w:tc>
          <w:tcPr>
            <w:tcW w:w="2880" w:type="dxa"/>
            <w:vAlign w:val="center"/>
          </w:tcPr>
          <w:p w14:paraId="04C5D370" w14:textId="6CAFA916"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523716E1" w14:textId="77777777" w:rsidTr="00DE1E30">
        <w:trPr>
          <w:trHeight w:val="20"/>
        </w:trPr>
        <w:tc>
          <w:tcPr>
            <w:tcW w:w="2880" w:type="dxa"/>
            <w:shd w:val="clear" w:color="auto" w:fill="auto"/>
            <w:vAlign w:val="center"/>
          </w:tcPr>
          <w:p w14:paraId="33A9BBA7" w14:textId="07894BAC"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tcPr>
          <w:p w14:paraId="1190C804" w14:textId="69A8AE6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vAlign w:val="center"/>
          </w:tcPr>
          <w:p w14:paraId="7A560CD4" w14:textId="033D2CDA"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3457B7C4" w14:textId="77777777" w:rsidTr="00DE1E30">
        <w:trPr>
          <w:trHeight w:val="20"/>
        </w:trPr>
        <w:tc>
          <w:tcPr>
            <w:tcW w:w="2880" w:type="dxa"/>
            <w:shd w:val="clear" w:color="auto" w:fill="auto"/>
            <w:vAlign w:val="center"/>
          </w:tcPr>
          <w:p w14:paraId="614C2CB2" w14:textId="75DD6353"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tcPr>
          <w:p w14:paraId="425B9C21" w14:textId="493859B8"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B1</w:t>
            </w:r>
          </w:p>
        </w:tc>
        <w:tc>
          <w:tcPr>
            <w:tcW w:w="2880" w:type="dxa"/>
            <w:vAlign w:val="center"/>
          </w:tcPr>
          <w:p w14:paraId="4F81744E" w14:textId="2531DD4D"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3126CFF4" w14:textId="344D3020" w:rsidTr="00DE1E30">
        <w:trPr>
          <w:trHeight w:val="20"/>
        </w:trPr>
        <w:tc>
          <w:tcPr>
            <w:tcW w:w="2880" w:type="dxa"/>
            <w:shd w:val="clear" w:color="auto" w:fill="auto"/>
            <w:vAlign w:val="center"/>
            <w:hideMark/>
          </w:tcPr>
          <w:p w14:paraId="0BC93BC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hideMark/>
          </w:tcPr>
          <w:p w14:paraId="4207C166" w14:textId="6ACBC4C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 A2</w:t>
            </w:r>
          </w:p>
        </w:tc>
        <w:tc>
          <w:tcPr>
            <w:tcW w:w="2880" w:type="dxa"/>
            <w:vAlign w:val="center"/>
          </w:tcPr>
          <w:p w14:paraId="103C1D8F" w14:textId="4ED0714E"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7217E561" w14:textId="6D46B9EF" w:rsidTr="00DE1E30">
        <w:trPr>
          <w:trHeight w:val="20"/>
        </w:trPr>
        <w:tc>
          <w:tcPr>
            <w:tcW w:w="2880" w:type="dxa"/>
            <w:shd w:val="clear" w:color="auto" w:fill="auto"/>
            <w:vAlign w:val="center"/>
            <w:hideMark/>
          </w:tcPr>
          <w:p w14:paraId="39048534"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hideMark/>
          </w:tcPr>
          <w:p w14:paraId="7D76F341"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B2</w:t>
            </w:r>
          </w:p>
        </w:tc>
        <w:tc>
          <w:tcPr>
            <w:tcW w:w="2880" w:type="dxa"/>
            <w:vAlign w:val="center"/>
          </w:tcPr>
          <w:p w14:paraId="4D57EE80" w14:textId="3B99061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2AA50D0D" w14:textId="77777777" w:rsidTr="00DE1E30">
        <w:trPr>
          <w:trHeight w:val="20"/>
        </w:trPr>
        <w:tc>
          <w:tcPr>
            <w:tcW w:w="2880" w:type="dxa"/>
            <w:shd w:val="clear" w:color="auto" w:fill="auto"/>
            <w:vAlign w:val="center"/>
          </w:tcPr>
          <w:p w14:paraId="4F38DAB6" w14:textId="2A5C9E1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tcPr>
          <w:p w14:paraId="532B5374" w14:textId="2B55704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=B1</w:t>
            </w:r>
          </w:p>
        </w:tc>
        <w:tc>
          <w:tcPr>
            <w:tcW w:w="2880" w:type="dxa"/>
            <w:vAlign w:val="center"/>
          </w:tcPr>
          <w:p w14:paraId="402D7317" w14:textId="45F5EBB4"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bl>
    <w:p w14:paraId="14825950" w14:textId="707D5672" w:rsidR="005A308B" w:rsidRPr="001B755F" w:rsidRDefault="005A308B" w:rsidP="0041254F">
      <w:pPr>
        <w:pStyle w:val="Heading3"/>
        <w:numPr>
          <w:ilvl w:val="1"/>
          <w:numId w:val="5"/>
        </w:numPr>
        <w:rPr>
          <w:rFonts w:ascii="Arial" w:hAnsi="Arial" w:cs="Arial"/>
          <w:color w:val="002060"/>
        </w:rPr>
      </w:pPr>
      <w:bookmarkStart w:id="35" w:name="_Toc193970864"/>
      <w:bookmarkEnd w:id="17"/>
      <w:r w:rsidRPr="001B755F">
        <w:rPr>
          <w:rFonts w:ascii="Arial" w:hAnsi="Arial" w:cs="Arial"/>
          <w:color w:val="002060"/>
        </w:rPr>
        <w:t>Expectation post FTE onboarding</w:t>
      </w:r>
      <w:bookmarkEnd w:id="35"/>
    </w:p>
    <w:p w14:paraId="7C90847A" w14:textId="36A1C27C" w:rsidR="00856CAC" w:rsidRPr="008D6CB1" w:rsidRDefault="00BA7375" w:rsidP="00856CAC">
      <w:pPr>
        <w:widowControl w:val="0"/>
        <w:numPr>
          <w:ilvl w:val="0"/>
          <w:numId w:val="15"/>
        </w:numPr>
        <w:spacing w:before="26" w:after="240" w:line="240" w:lineRule="auto"/>
        <w:ind w:right="115"/>
        <w:contextualSpacing/>
        <w:rPr>
          <w:rFonts w:ascii="Arial" w:hAnsi="Arial" w:cs="Arial"/>
          <w:color w:val="000048"/>
          <w:sz w:val="20"/>
          <w:szCs w:val="20"/>
        </w:rPr>
      </w:pPr>
      <w:bookmarkStart w:id="36" w:name="_Hlk162421807"/>
      <w:r w:rsidRPr="001B755F">
        <w:rPr>
          <w:rFonts w:ascii="Arial" w:hAnsi="Arial" w:cs="Arial"/>
          <w:color w:val="000048"/>
          <w:sz w:val="20"/>
          <w:szCs w:val="20"/>
        </w:rPr>
        <w:t xml:space="preserve">GenC Intern candidate </w:t>
      </w:r>
      <w:r w:rsidR="00DB7F1B">
        <w:rPr>
          <w:rFonts w:ascii="Arial" w:hAnsi="Arial" w:cs="Arial"/>
          <w:color w:val="000048"/>
          <w:sz w:val="20"/>
          <w:szCs w:val="20"/>
        </w:rPr>
        <w:t xml:space="preserve">with CEFR score </w:t>
      </w:r>
      <w:r w:rsidR="00856CAC" w:rsidRPr="008D6CB1">
        <w:rPr>
          <w:rFonts w:ascii="Arial" w:hAnsi="Arial" w:cs="Arial"/>
          <w:color w:val="000048"/>
          <w:sz w:val="20"/>
          <w:szCs w:val="20"/>
        </w:rPr>
        <w:t>below B2 in the language assessment are required to achieve B2 rating within one year of becoming a full-time employee (FTE) or show level progression.</w:t>
      </w:r>
    </w:p>
    <w:p w14:paraId="4F373C5F"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 xml:space="preserve">They will partake in a self-directed </w:t>
      </w:r>
      <w:r>
        <w:rPr>
          <w:rFonts w:ascii="Arial" w:hAnsi="Arial" w:cs="Arial"/>
          <w:color w:val="000048"/>
          <w:sz w:val="20"/>
          <w:szCs w:val="20"/>
        </w:rPr>
        <w:t>P</w:t>
      </w:r>
      <w:r w:rsidRPr="008D6CB1">
        <w:rPr>
          <w:rFonts w:ascii="Arial" w:hAnsi="Arial" w:cs="Arial"/>
          <w:color w:val="000048"/>
          <w:sz w:val="20"/>
          <w:szCs w:val="20"/>
        </w:rPr>
        <w:t>rofessional development training program lasting between six to nine months, after which they will be reassessed.</w:t>
      </w:r>
    </w:p>
    <w:p w14:paraId="1513F2B0"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lastRenderedPageBreak/>
        <w:t>The assessment results will be a critical factor in the probation confirmation process.</w:t>
      </w:r>
    </w:p>
    <w:p w14:paraId="39520C2D"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 xml:space="preserve">CEFR level progression </w:t>
      </w:r>
      <w:r>
        <w:rPr>
          <w:rFonts w:ascii="Arial" w:hAnsi="Arial" w:cs="Arial"/>
          <w:color w:val="000048"/>
          <w:sz w:val="20"/>
          <w:szCs w:val="20"/>
        </w:rPr>
        <w:t>will be</w:t>
      </w:r>
      <w:r w:rsidRPr="008D6CB1">
        <w:rPr>
          <w:rFonts w:ascii="Arial" w:hAnsi="Arial" w:cs="Arial"/>
          <w:color w:val="000048"/>
          <w:sz w:val="20"/>
          <w:szCs w:val="20"/>
        </w:rPr>
        <w:t xml:space="preserve"> used to gauge the associate's language proficiency improvement.</w:t>
      </w:r>
    </w:p>
    <w:p w14:paraId="55FD96D6" w14:textId="67795CF4" w:rsidR="00856CAC" w:rsidRPr="00E138E6" w:rsidRDefault="00856CAC" w:rsidP="00E138E6">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Approval of the probation confirmation by the associate’s supervisor is contingent upon a satisfactory review of the language assessment outcomes.</w:t>
      </w:r>
      <w:bookmarkEnd w:id="36"/>
    </w:p>
    <w:p w14:paraId="0BCAA4A4" w14:textId="28A6A799" w:rsidR="00771740" w:rsidRPr="001B755F" w:rsidRDefault="00771740" w:rsidP="0041254F">
      <w:pPr>
        <w:pStyle w:val="Heading1"/>
        <w:rPr>
          <w:rFonts w:ascii="Arial" w:hAnsi="Arial" w:cs="Arial"/>
          <w:color w:val="000048"/>
        </w:rPr>
      </w:pPr>
      <w:bookmarkStart w:id="37" w:name="_Toc129857740"/>
      <w:bookmarkStart w:id="38" w:name="_Toc193970865"/>
      <w:bookmarkStart w:id="39" w:name="_Hlk146514782"/>
      <w:r w:rsidRPr="001B755F">
        <w:rPr>
          <w:rFonts w:ascii="Arial" w:hAnsi="Arial" w:cs="Arial"/>
          <w:color w:val="000048"/>
        </w:rPr>
        <w:t xml:space="preserve">Attendance health </w:t>
      </w:r>
      <w:bookmarkEnd w:id="37"/>
      <w:r w:rsidR="005753CB" w:rsidRPr="001B755F">
        <w:rPr>
          <w:rFonts w:ascii="Arial" w:hAnsi="Arial" w:cs="Arial"/>
          <w:color w:val="000048"/>
        </w:rPr>
        <w:t>Status</w:t>
      </w:r>
      <w:bookmarkEnd w:id="38"/>
    </w:p>
    <w:p w14:paraId="781AD3B5" w14:textId="2E9684BC" w:rsidR="00771740" w:rsidRPr="001B755F" w:rsidRDefault="00771740" w:rsidP="00AD593F">
      <w:pPr>
        <w:spacing w:line="240" w:lineRule="auto"/>
        <w:rPr>
          <w:rFonts w:ascii="Arial" w:hAnsi="Arial" w:cs="Arial"/>
          <w:color w:val="000048"/>
          <w:sz w:val="20"/>
          <w:szCs w:val="20"/>
        </w:rPr>
      </w:pPr>
      <w:r w:rsidRPr="001B755F">
        <w:rPr>
          <w:rFonts w:ascii="Arial" w:hAnsi="Arial" w:cs="Arial"/>
          <w:b/>
          <w:bCs/>
          <w:color w:val="000048"/>
          <w:sz w:val="20"/>
          <w:szCs w:val="20"/>
          <w:u w:val="single"/>
        </w:rPr>
        <w:t xml:space="preserve">Attendance Health </w:t>
      </w:r>
      <w:r w:rsidR="005753CB" w:rsidRPr="001B755F">
        <w:rPr>
          <w:rFonts w:ascii="Arial" w:hAnsi="Arial" w:cs="Arial"/>
          <w:b/>
          <w:bCs/>
          <w:color w:val="000048"/>
          <w:sz w:val="20"/>
          <w:szCs w:val="20"/>
          <w:u w:val="single"/>
        </w:rPr>
        <w:t>Status</w:t>
      </w:r>
      <w:r w:rsidRPr="001B755F">
        <w:rPr>
          <w:rFonts w:ascii="Arial" w:hAnsi="Arial" w:cs="Arial"/>
          <w:b/>
          <w:bCs/>
          <w:color w:val="000048"/>
          <w:sz w:val="20"/>
          <w:szCs w:val="20"/>
          <w:u w:val="single"/>
        </w:rPr>
        <w:t xml:space="preserve"> (AHS)</w:t>
      </w:r>
      <w:r w:rsidRPr="001B755F">
        <w:rPr>
          <w:rFonts w:ascii="Arial" w:hAnsi="Arial" w:cs="Arial"/>
          <w:color w:val="000048"/>
          <w:sz w:val="20"/>
          <w:szCs w:val="20"/>
        </w:rPr>
        <w:t xml:space="preserve"> of the GenC intern candidate must be in </w:t>
      </w:r>
      <w:r w:rsidRPr="001B755F">
        <w:rPr>
          <w:rFonts w:ascii="Arial" w:hAnsi="Arial" w:cs="Arial"/>
          <w:b/>
          <w:bCs/>
          <w:color w:val="000048"/>
          <w:sz w:val="20"/>
          <w:szCs w:val="20"/>
          <w:u w:val="single"/>
        </w:rPr>
        <w:t>Green</w:t>
      </w:r>
      <w:r w:rsidRPr="001B755F">
        <w:rPr>
          <w:rFonts w:ascii="Arial" w:hAnsi="Arial" w:cs="Arial"/>
          <w:color w:val="000048"/>
          <w:sz w:val="20"/>
          <w:szCs w:val="20"/>
        </w:rPr>
        <w:t xml:space="preserve"> every month to be eligible for </w:t>
      </w:r>
      <w:r w:rsidR="000D492C" w:rsidRPr="001B755F">
        <w:rPr>
          <w:rFonts w:ascii="Arial" w:hAnsi="Arial" w:cs="Arial"/>
          <w:color w:val="000048"/>
          <w:sz w:val="20"/>
          <w:szCs w:val="20"/>
        </w:rPr>
        <w:t>successful</w:t>
      </w:r>
      <w:r w:rsidRPr="001B755F">
        <w:rPr>
          <w:rFonts w:ascii="Arial" w:hAnsi="Arial" w:cs="Arial"/>
          <w:color w:val="000048"/>
          <w:sz w:val="20"/>
          <w:szCs w:val="20"/>
        </w:rPr>
        <w:t xml:space="preserve"> completion of Internship skilling program.</w:t>
      </w:r>
    </w:p>
    <w:bookmarkEnd w:id="21"/>
    <w:bookmarkEnd w:id="39"/>
    <w:p w14:paraId="3838C66F" w14:textId="0634D544" w:rsidR="00771740" w:rsidRPr="001B755F" w:rsidRDefault="00771740" w:rsidP="00AD593F">
      <w:pPr>
        <w:widowControl w:val="0"/>
        <w:spacing w:before="26" w:after="240" w:line="240" w:lineRule="auto"/>
        <w:ind w:right="115"/>
        <w:rPr>
          <w:rFonts w:ascii="Arial" w:hAnsi="Arial" w:cs="Arial"/>
          <w:color w:val="000048"/>
          <w:sz w:val="20"/>
          <w:szCs w:val="20"/>
        </w:rPr>
      </w:pPr>
      <w:r w:rsidRPr="001B755F">
        <w:rPr>
          <w:rFonts w:ascii="Arial" w:hAnsi="Arial" w:cs="Arial"/>
          <w:i/>
          <w:iCs/>
          <w:color w:val="000048"/>
          <w:sz w:val="20"/>
          <w:szCs w:val="20"/>
        </w:rPr>
        <w:t xml:space="preserve">Refer section </w:t>
      </w:r>
      <w:hyperlink w:anchor="_Attendance_Health_score" w:history="1">
        <w:r w:rsidR="00F52763" w:rsidRPr="001B755F">
          <w:rPr>
            <w:rStyle w:val="Hyperlink"/>
            <w:rFonts w:ascii="Arial" w:hAnsi="Arial" w:cs="Arial"/>
            <w:i/>
            <w:iCs/>
            <w:sz w:val="20"/>
            <w:szCs w:val="20"/>
          </w:rPr>
          <w:t>8.2</w:t>
        </w:r>
      </w:hyperlink>
      <w:r w:rsidRPr="001B755F">
        <w:rPr>
          <w:rFonts w:ascii="Arial" w:hAnsi="Arial" w:cs="Arial"/>
          <w:i/>
          <w:iCs/>
          <w:color w:val="000048"/>
          <w:sz w:val="20"/>
          <w:szCs w:val="20"/>
        </w:rPr>
        <w:t xml:space="preserve"> for AHS guidelines</w:t>
      </w:r>
    </w:p>
    <w:p w14:paraId="2ED03AF9" w14:textId="4E7BDD0A" w:rsidR="000D492C" w:rsidRPr="001B755F" w:rsidRDefault="00B760FC" w:rsidP="00AD593F">
      <w:pPr>
        <w:widowControl w:val="0"/>
        <w:spacing w:before="26" w:after="240" w:line="240" w:lineRule="atLeast"/>
        <w:ind w:right="115"/>
        <w:jc w:val="center"/>
        <w:rPr>
          <w:rFonts w:ascii="Arial" w:hAnsi="Arial" w:cs="Arial"/>
          <w:color w:val="000048"/>
          <w:sz w:val="20"/>
          <w:szCs w:val="20"/>
        </w:rPr>
      </w:pPr>
      <w:bookmarkStart w:id="40" w:name="_Toc129857741"/>
      <w:r w:rsidRPr="001B755F">
        <w:rPr>
          <w:rFonts w:ascii="Arial" w:hAnsi="Arial" w:cs="Arial"/>
          <w:noProof/>
          <w:color w:val="000048"/>
          <w:sz w:val="20"/>
          <w:szCs w:val="20"/>
        </w:rPr>
        <w:drawing>
          <wp:inline distT="0" distB="0" distL="0" distR="0" wp14:anchorId="26262DBC" wp14:editId="5FF5EC27">
            <wp:extent cx="4009767" cy="28915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2014" cy="2914800"/>
                    </a:xfrm>
                    <a:prstGeom prst="rect">
                      <a:avLst/>
                    </a:prstGeom>
                    <a:noFill/>
                  </pic:spPr>
                </pic:pic>
              </a:graphicData>
            </a:graphic>
          </wp:inline>
        </w:drawing>
      </w:r>
    </w:p>
    <w:p w14:paraId="63F12F37" w14:textId="43126620" w:rsidR="006827C4" w:rsidRDefault="006827C4" w:rsidP="00AD593F">
      <w:pPr>
        <w:pStyle w:val="Heading1"/>
        <w:rPr>
          <w:rFonts w:ascii="Arial" w:hAnsi="Arial" w:cs="Arial"/>
          <w:color w:val="000048"/>
        </w:rPr>
      </w:pPr>
      <w:bookmarkStart w:id="41" w:name="_Toc193970866"/>
      <w:r>
        <w:rPr>
          <w:rFonts w:ascii="Arial" w:hAnsi="Arial" w:cs="Arial"/>
          <w:color w:val="000048"/>
        </w:rPr>
        <w:t>Internship Stipend</w:t>
      </w:r>
      <w:bookmarkEnd w:id="41"/>
    </w:p>
    <w:p w14:paraId="68722624" w14:textId="24386D0E" w:rsidR="008B4CE4" w:rsidRDefault="004256D8" w:rsidP="006827C4">
      <w:pPr>
        <w:pStyle w:val="Default"/>
        <w:rPr>
          <w:color w:val="000048"/>
          <w:sz w:val="20"/>
          <w:szCs w:val="20"/>
        </w:rPr>
      </w:pPr>
      <w:r>
        <w:rPr>
          <w:color w:val="000048"/>
          <w:sz w:val="20"/>
          <w:szCs w:val="20"/>
        </w:rPr>
        <w:t>All the GenC Interns</w:t>
      </w:r>
      <w:r w:rsidR="006827C4" w:rsidRPr="006827C4">
        <w:rPr>
          <w:color w:val="000048"/>
          <w:sz w:val="20"/>
          <w:szCs w:val="20"/>
        </w:rPr>
        <w:t xml:space="preserve"> will receive a monthly stipend of </w:t>
      </w:r>
      <w:r>
        <w:rPr>
          <w:color w:val="000048"/>
          <w:sz w:val="20"/>
          <w:szCs w:val="20"/>
        </w:rPr>
        <w:t>INR.12,000</w:t>
      </w:r>
      <w:r w:rsidR="006827C4" w:rsidRPr="006827C4">
        <w:rPr>
          <w:color w:val="000048"/>
          <w:sz w:val="20"/>
          <w:szCs w:val="20"/>
        </w:rPr>
        <w:t xml:space="preserve"> based on their attendance. The final month's stipend will be paid upon successful completion of the curriculum.</w:t>
      </w:r>
      <w:r>
        <w:rPr>
          <w:color w:val="000048"/>
          <w:sz w:val="20"/>
          <w:szCs w:val="20"/>
        </w:rPr>
        <w:t xml:space="preserve"> </w:t>
      </w:r>
      <w:r w:rsidR="006827C4" w:rsidRPr="006827C4">
        <w:rPr>
          <w:color w:val="000048"/>
          <w:sz w:val="20"/>
          <w:szCs w:val="20"/>
        </w:rPr>
        <w:t>Intern attendance and performance plays a crucial role in determining the stipend amount, highlighting the importance of active participation and engagement in the internship activities.</w:t>
      </w:r>
    </w:p>
    <w:p w14:paraId="23BC754C" w14:textId="77777777" w:rsidR="008B4CE4" w:rsidRDefault="008B4CE4">
      <w:pPr>
        <w:spacing w:after="0" w:line="240" w:lineRule="auto"/>
        <w:rPr>
          <w:rFonts w:ascii="Arial" w:hAnsi="Arial" w:cs="Arial"/>
          <w:color w:val="000048"/>
          <w:sz w:val="20"/>
          <w:szCs w:val="20"/>
        </w:rPr>
      </w:pPr>
      <w:r>
        <w:rPr>
          <w:color w:val="000048"/>
          <w:sz w:val="20"/>
          <w:szCs w:val="20"/>
        </w:rPr>
        <w:br w:type="page"/>
      </w:r>
    </w:p>
    <w:p w14:paraId="1B29BF01" w14:textId="30A5CE89" w:rsidR="00771740" w:rsidRPr="001B755F" w:rsidRDefault="00771740" w:rsidP="00AD593F">
      <w:pPr>
        <w:pStyle w:val="Heading1"/>
        <w:rPr>
          <w:rFonts w:ascii="Arial" w:hAnsi="Arial" w:cs="Arial"/>
          <w:color w:val="000048"/>
        </w:rPr>
      </w:pPr>
      <w:bookmarkStart w:id="42" w:name="_Toc193970867"/>
      <w:r w:rsidRPr="001B755F">
        <w:rPr>
          <w:rFonts w:ascii="Arial" w:hAnsi="Arial" w:cs="Arial"/>
          <w:color w:val="000048"/>
        </w:rPr>
        <w:lastRenderedPageBreak/>
        <w:t>GenC Internship skilling program guidelines</w:t>
      </w:r>
      <w:bookmarkEnd w:id="42"/>
      <w:r w:rsidRPr="001B755F">
        <w:rPr>
          <w:rFonts w:ascii="Arial" w:hAnsi="Arial" w:cs="Arial"/>
          <w:color w:val="000048"/>
        </w:rPr>
        <w:t xml:space="preserve"> </w:t>
      </w:r>
      <w:bookmarkEnd w:id="40"/>
    </w:p>
    <w:p w14:paraId="280416BA" w14:textId="3BBE04B2" w:rsidR="000103CD" w:rsidRPr="001B755F" w:rsidRDefault="000103CD" w:rsidP="00AD593F">
      <w:pPr>
        <w:pStyle w:val="Default"/>
        <w:rPr>
          <w:color w:val="000048"/>
          <w:sz w:val="20"/>
          <w:szCs w:val="20"/>
        </w:rPr>
      </w:pPr>
      <w:r w:rsidRPr="001B755F">
        <w:rPr>
          <w:color w:val="000048"/>
          <w:sz w:val="20"/>
          <w:szCs w:val="20"/>
        </w:rPr>
        <w:t xml:space="preserve">All </w:t>
      </w:r>
      <w:r w:rsidR="000D492C" w:rsidRPr="001B755F">
        <w:rPr>
          <w:color w:val="000048"/>
          <w:sz w:val="20"/>
          <w:szCs w:val="20"/>
        </w:rPr>
        <w:t>GenCs</w:t>
      </w:r>
      <w:r w:rsidRPr="001B755F">
        <w:rPr>
          <w:color w:val="000048"/>
          <w:sz w:val="20"/>
          <w:szCs w:val="20"/>
        </w:rPr>
        <w:t xml:space="preserve"> Interns</w:t>
      </w:r>
      <w:r w:rsidR="006827C4">
        <w:rPr>
          <w:color w:val="000048"/>
          <w:sz w:val="20"/>
          <w:szCs w:val="20"/>
        </w:rPr>
        <w:t xml:space="preserve"> </w:t>
      </w:r>
      <w:r w:rsidRPr="001B755F">
        <w:rPr>
          <w:color w:val="000048"/>
          <w:sz w:val="20"/>
          <w:szCs w:val="20"/>
        </w:rPr>
        <w:t xml:space="preserve">are expected to adhere to and uphold the Cognizant Code of Ethics (“Code”) to help ensure that everything they do at Cognizant is in accordance with our standards of integrity. </w:t>
      </w:r>
    </w:p>
    <w:p w14:paraId="3F655BC7" w14:textId="30EE24DB" w:rsidR="00713DDF" w:rsidRPr="001B755F" w:rsidRDefault="00713DDF" w:rsidP="00AD593F">
      <w:pPr>
        <w:pStyle w:val="Default"/>
        <w:rPr>
          <w:color w:val="000048"/>
          <w:sz w:val="20"/>
          <w:szCs w:val="20"/>
        </w:rPr>
      </w:pPr>
      <w:bookmarkStart w:id="43" w:name="_Hlk130112220"/>
      <w:r w:rsidRPr="001B755F">
        <w:rPr>
          <w:color w:val="000048"/>
          <w:sz w:val="20"/>
          <w:szCs w:val="20"/>
        </w:rPr>
        <w:t>The guidelines are to support the GenC Intern candidates stay focused and on-track w.r.t successful completion of the training program.</w:t>
      </w:r>
    </w:p>
    <w:bookmarkEnd w:id="43"/>
    <w:p w14:paraId="3FE89A0A" w14:textId="77777777" w:rsidR="000103CD" w:rsidRPr="001B755F" w:rsidRDefault="000103CD" w:rsidP="00AD593F">
      <w:pPr>
        <w:pStyle w:val="Default"/>
        <w:rPr>
          <w:color w:val="000048"/>
          <w:sz w:val="20"/>
          <w:szCs w:val="20"/>
        </w:rPr>
      </w:pPr>
    </w:p>
    <w:p w14:paraId="596A3B83" w14:textId="370AFE74" w:rsidR="000103CD" w:rsidRPr="001B755F" w:rsidRDefault="000103CD" w:rsidP="00AD593F">
      <w:pPr>
        <w:pStyle w:val="Default"/>
        <w:numPr>
          <w:ilvl w:val="0"/>
          <w:numId w:val="9"/>
        </w:numPr>
        <w:rPr>
          <w:color w:val="000048"/>
          <w:sz w:val="20"/>
          <w:szCs w:val="20"/>
        </w:rPr>
      </w:pPr>
      <w:r w:rsidRPr="001B755F">
        <w:rPr>
          <w:b/>
          <w:bCs/>
          <w:color w:val="000048"/>
          <w:sz w:val="20"/>
          <w:szCs w:val="20"/>
          <w:u w:val="single"/>
        </w:rPr>
        <w:t xml:space="preserve">Non-adherence of the below guidelines for more than </w:t>
      </w:r>
      <w:r w:rsidR="000379DE">
        <w:rPr>
          <w:b/>
          <w:bCs/>
          <w:color w:val="000048"/>
          <w:sz w:val="20"/>
          <w:szCs w:val="20"/>
          <w:u w:val="single"/>
        </w:rPr>
        <w:t>2</w:t>
      </w:r>
      <w:r w:rsidR="000379DE" w:rsidRPr="001B755F">
        <w:rPr>
          <w:b/>
          <w:bCs/>
          <w:color w:val="000048"/>
          <w:sz w:val="20"/>
          <w:szCs w:val="20"/>
          <w:u w:val="single"/>
        </w:rPr>
        <w:t xml:space="preserve"> </w:t>
      </w:r>
      <w:r w:rsidRPr="001B755F">
        <w:rPr>
          <w:b/>
          <w:bCs/>
          <w:color w:val="000048"/>
          <w:sz w:val="20"/>
          <w:szCs w:val="20"/>
          <w:u w:val="single"/>
        </w:rPr>
        <w:t>times</w:t>
      </w:r>
      <w:r w:rsidRPr="001B755F">
        <w:rPr>
          <w:color w:val="000048"/>
          <w:sz w:val="20"/>
          <w:szCs w:val="20"/>
        </w:rPr>
        <w:t xml:space="preserve"> to any of the below will be considered as a breach leading to </w:t>
      </w:r>
      <w:r w:rsidR="00771740" w:rsidRPr="001B755F">
        <w:rPr>
          <w:color w:val="000048"/>
          <w:sz w:val="20"/>
          <w:szCs w:val="20"/>
        </w:rPr>
        <w:t xml:space="preserve">de-enrollment </w:t>
      </w:r>
      <w:r w:rsidR="00713DDF" w:rsidRPr="001B755F">
        <w:rPr>
          <w:color w:val="000048"/>
          <w:sz w:val="20"/>
          <w:szCs w:val="20"/>
        </w:rPr>
        <w:t>from Internship</w:t>
      </w:r>
      <w:r w:rsidRPr="001B755F">
        <w:rPr>
          <w:color w:val="000048"/>
          <w:sz w:val="20"/>
          <w:szCs w:val="20"/>
        </w:rPr>
        <w:t xml:space="preserve"> </w:t>
      </w:r>
      <w:r w:rsidR="00771740" w:rsidRPr="001B755F">
        <w:rPr>
          <w:color w:val="000048"/>
          <w:sz w:val="20"/>
          <w:szCs w:val="20"/>
        </w:rPr>
        <w:t>program</w:t>
      </w:r>
      <w:r w:rsidR="00E445DA" w:rsidRPr="001B755F">
        <w:rPr>
          <w:color w:val="000048"/>
          <w:sz w:val="20"/>
          <w:szCs w:val="20"/>
        </w:rPr>
        <w:t xml:space="preserve"> </w:t>
      </w:r>
      <w:r w:rsidRPr="001B755F">
        <w:rPr>
          <w:color w:val="000048"/>
          <w:sz w:val="20"/>
          <w:szCs w:val="20"/>
        </w:rPr>
        <w:t xml:space="preserve">and </w:t>
      </w:r>
      <w:r w:rsidR="0081499E" w:rsidRPr="001B755F">
        <w:rPr>
          <w:color w:val="000048"/>
          <w:sz w:val="20"/>
          <w:szCs w:val="20"/>
        </w:rPr>
        <w:t xml:space="preserve">revocation of </w:t>
      </w:r>
      <w:r w:rsidR="00C030A1" w:rsidRPr="001B755F">
        <w:rPr>
          <w:color w:val="000048"/>
          <w:sz w:val="20"/>
          <w:szCs w:val="20"/>
        </w:rPr>
        <w:t>LOI</w:t>
      </w:r>
    </w:p>
    <w:p w14:paraId="6FB3092A"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Code of Ethics</w:t>
      </w:r>
    </w:p>
    <w:p w14:paraId="427381C6"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Adherence to Attendance*</w:t>
      </w:r>
    </w:p>
    <w:p w14:paraId="644669F6"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Integrity in assessments**</w:t>
      </w:r>
    </w:p>
    <w:p w14:paraId="7C5BE4D2"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Dress code</w:t>
      </w:r>
    </w:p>
    <w:p w14:paraId="1BCD130F" w14:textId="182E0309" w:rsidR="00807199" w:rsidRPr="001B755F" w:rsidRDefault="000103CD" w:rsidP="00AD593F">
      <w:pPr>
        <w:pStyle w:val="Default"/>
        <w:numPr>
          <w:ilvl w:val="2"/>
          <w:numId w:val="8"/>
        </w:numPr>
        <w:rPr>
          <w:color w:val="000048"/>
          <w:sz w:val="20"/>
          <w:szCs w:val="20"/>
        </w:rPr>
      </w:pPr>
      <w:r w:rsidRPr="001B755F">
        <w:rPr>
          <w:color w:val="000048"/>
          <w:sz w:val="20"/>
          <w:szCs w:val="20"/>
        </w:rPr>
        <w:t>Adherence to communication Protocols</w:t>
      </w:r>
      <w:r w:rsidR="00E73327">
        <w:rPr>
          <w:color w:val="000048"/>
          <w:sz w:val="20"/>
          <w:szCs w:val="20"/>
        </w:rPr>
        <w:t xml:space="preserve"> </w:t>
      </w:r>
    </w:p>
    <w:p w14:paraId="392A220F" w14:textId="7C478670" w:rsidR="00953744" w:rsidRPr="001B755F" w:rsidRDefault="00953744" w:rsidP="00AD593F">
      <w:pPr>
        <w:rPr>
          <w:rFonts w:ascii="Arial" w:hAnsi="Arial" w:cs="Arial"/>
          <w:b/>
          <w:bCs/>
          <w:color w:val="000048"/>
          <w:sz w:val="20"/>
          <w:szCs w:val="20"/>
        </w:rPr>
      </w:pPr>
      <w:bookmarkStart w:id="44" w:name="_Toc123816044"/>
      <w:bookmarkStart w:id="45" w:name="_Toc418082225"/>
      <w:bookmarkStart w:id="46" w:name="_Toc426657441"/>
      <w:bookmarkStart w:id="47" w:name="_Toc462848242"/>
      <w:bookmarkStart w:id="48" w:name="_Toc517705917"/>
      <w:bookmarkStart w:id="49" w:name="_Toc19197313"/>
      <w:bookmarkStart w:id="50" w:name="_Toc86082465"/>
      <w:r w:rsidRPr="001B755F">
        <w:rPr>
          <w:rFonts w:ascii="Arial" w:hAnsi="Arial" w:cs="Arial"/>
          <w:b/>
          <w:bCs/>
          <w:color w:val="000048"/>
          <w:sz w:val="20"/>
          <w:szCs w:val="20"/>
        </w:rPr>
        <w:t>Note:</w:t>
      </w:r>
    </w:p>
    <w:p w14:paraId="78E9361A" w14:textId="710A27B4" w:rsidR="000103CD" w:rsidRPr="001B755F" w:rsidRDefault="00A31EDB"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In case</w:t>
      </w:r>
      <w:r w:rsidR="00953744" w:rsidRPr="001B755F">
        <w:rPr>
          <w:rFonts w:ascii="Arial" w:hAnsi="Arial" w:cs="Arial"/>
          <w:color w:val="000048"/>
          <w:sz w:val="20"/>
          <w:szCs w:val="20"/>
        </w:rPr>
        <w:t xml:space="preserve"> of a breach in any of the above stated, the GenC</w:t>
      </w:r>
      <w:r w:rsidR="000103CD" w:rsidRPr="001B755F">
        <w:rPr>
          <w:rFonts w:ascii="Arial" w:hAnsi="Arial" w:cs="Arial"/>
          <w:color w:val="000048"/>
          <w:sz w:val="20"/>
          <w:szCs w:val="20"/>
        </w:rPr>
        <w:t xml:space="preserve"> Intern candidate</w:t>
      </w:r>
      <w:r w:rsidR="00953744" w:rsidRPr="001B755F">
        <w:rPr>
          <w:rFonts w:ascii="Arial" w:hAnsi="Arial" w:cs="Arial"/>
          <w:color w:val="000048"/>
          <w:sz w:val="20"/>
          <w:szCs w:val="20"/>
        </w:rPr>
        <w:t xml:space="preserve"> will be issued a warning by the respective coach.</w:t>
      </w:r>
      <w:r w:rsidR="000103CD" w:rsidRPr="001B755F">
        <w:rPr>
          <w:rFonts w:ascii="Arial" w:hAnsi="Arial" w:cs="Arial"/>
          <w:color w:val="000048"/>
          <w:sz w:val="20"/>
          <w:szCs w:val="20"/>
        </w:rPr>
        <w:t xml:space="preserve"> </w:t>
      </w:r>
    </w:p>
    <w:p w14:paraId="175B2918" w14:textId="3BD08A86" w:rsidR="000103CD" w:rsidRPr="001B755F" w:rsidRDefault="000103C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It is recommended that the associate responds to the warning mailer with an explanation</w:t>
      </w:r>
      <w:r w:rsidR="0035415D">
        <w:rPr>
          <w:rFonts w:ascii="Arial" w:hAnsi="Arial" w:cs="Arial"/>
          <w:color w:val="000048"/>
          <w:sz w:val="20"/>
          <w:szCs w:val="20"/>
        </w:rPr>
        <w:t>.</w:t>
      </w:r>
    </w:p>
    <w:p w14:paraId="5B0D7FFA" w14:textId="0326ED3B" w:rsidR="0035415D" w:rsidRDefault="000103C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If any GenC Intern candidate is given more than </w:t>
      </w:r>
      <w:r w:rsidR="000379DE">
        <w:rPr>
          <w:rFonts w:ascii="Arial" w:hAnsi="Arial" w:cs="Arial"/>
          <w:color w:val="000048"/>
          <w:sz w:val="20"/>
          <w:szCs w:val="20"/>
        </w:rPr>
        <w:t>2</w:t>
      </w:r>
      <w:r w:rsidR="000379DE" w:rsidRPr="001B755F">
        <w:rPr>
          <w:rFonts w:ascii="Arial" w:hAnsi="Arial" w:cs="Arial"/>
          <w:color w:val="000048"/>
          <w:sz w:val="20"/>
          <w:szCs w:val="20"/>
        </w:rPr>
        <w:t xml:space="preserve"> </w:t>
      </w:r>
      <w:r w:rsidRPr="001B755F">
        <w:rPr>
          <w:rFonts w:ascii="Arial" w:hAnsi="Arial" w:cs="Arial"/>
          <w:color w:val="000048"/>
          <w:sz w:val="20"/>
          <w:szCs w:val="20"/>
        </w:rPr>
        <w:t xml:space="preserve">warnings, it will lead to immediate </w:t>
      </w:r>
    </w:p>
    <w:p w14:paraId="3A41E1E5" w14:textId="4A5EFD1D" w:rsidR="00953744" w:rsidRPr="001B755F" w:rsidRDefault="000103CD" w:rsidP="00A51A83">
      <w:pPr>
        <w:pStyle w:val="ListParagraph"/>
        <w:ind w:left="0" w:firstLine="360"/>
        <w:rPr>
          <w:rFonts w:ascii="Arial" w:hAnsi="Arial" w:cs="Arial"/>
          <w:color w:val="000048"/>
          <w:sz w:val="20"/>
          <w:szCs w:val="20"/>
        </w:rPr>
      </w:pPr>
      <w:r w:rsidRPr="001B755F">
        <w:rPr>
          <w:rFonts w:ascii="Arial" w:hAnsi="Arial" w:cs="Arial"/>
          <w:color w:val="000048"/>
          <w:sz w:val="20"/>
          <w:szCs w:val="20"/>
        </w:rPr>
        <w:t xml:space="preserve">de-enrollment from the GenC Internship skilling program and </w:t>
      </w:r>
      <w:r w:rsidR="00771740" w:rsidRPr="001B755F">
        <w:rPr>
          <w:rFonts w:ascii="Arial" w:hAnsi="Arial" w:cs="Arial"/>
          <w:color w:val="000048"/>
          <w:sz w:val="20"/>
          <w:szCs w:val="20"/>
        </w:rPr>
        <w:t xml:space="preserve">revocation of </w:t>
      </w:r>
      <w:r w:rsidR="005B7821" w:rsidRPr="001B755F">
        <w:rPr>
          <w:rFonts w:ascii="Arial" w:hAnsi="Arial" w:cs="Arial"/>
          <w:color w:val="000048"/>
          <w:sz w:val="20"/>
          <w:szCs w:val="20"/>
        </w:rPr>
        <w:t>LOI.</w:t>
      </w:r>
    </w:p>
    <w:p w14:paraId="21DF6CB1" w14:textId="09596C32" w:rsidR="003B11BD" w:rsidRPr="001B755F" w:rsidRDefault="003B11B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The GenC can also write to the ‘Grievance cell’</w:t>
      </w:r>
      <w:r w:rsidR="000103CD" w:rsidRPr="001B755F">
        <w:rPr>
          <w:rFonts w:ascii="Arial" w:hAnsi="Arial" w:cs="Arial"/>
          <w:color w:val="000048"/>
          <w:sz w:val="20"/>
          <w:szCs w:val="20"/>
        </w:rPr>
        <w:t xml:space="preserve">: </w:t>
      </w:r>
      <w:hyperlink r:id="rId21" w:history="1">
        <w:r w:rsidR="00F70B9D" w:rsidRPr="001B755F">
          <w:rPr>
            <w:rFonts w:ascii="Arial" w:hAnsi="Arial" w:cs="Arial"/>
            <w:color w:val="000048"/>
            <w:sz w:val="20"/>
            <w:szCs w:val="20"/>
          </w:rPr>
          <w:t>GrievanceCoreTeam@cognizant.com</w:t>
        </w:r>
      </w:hyperlink>
      <w:r w:rsidRPr="001B755F">
        <w:rPr>
          <w:rFonts w:ascii="Arial" w:hAnsi="Arial" w:cs="Arial"/>
          <w:color w:val="000048"/>
          <w:sz w:val="20"/>
          <w:szCs w:val="20"/>
        </w:rPr>
        <w:t xml:space="preserve"> </w:t>
      </w:r>
      <w:r w:rsidR="000103CD" w:rsidRPr="001B755F">
        <w:rPr>
          <w:rFonts w:ascii="Arial" w:hAnsi="Arial" w:cs="Arial"/>
          <w:color w:val="000048"/>
          <w:sz w:val="20"/>
          <w:szCs w:val="20"/>
        </w:rPr>
        <w:t xml:space="preserve"> </w:t>
      </w:r>
      <w:r w:rsidRPr="001B755F">
        <w:rPr>
          <w:rFonts w:ascii="Arial" w:hAnsi="Arial" w:cs="Arial"/>
          <w:color w:val="000048"/>
          <w:sz w:val="20"/>
          <w:szCs w:val="20"/>
        </w:rPr>
        <w:t>regarding the breach as applicable</w:t>
      </w:r>
      <w:r w:rsidR="00D3570D" w:rsidRPr="001B755F">
        <w:rPr>
          <w:rFonts w:ascii="Arial" w:hAnsi="Arial" w:cs="Arial"/>
          <w:color w:val="000048"/>
          <w:sz w:val="20"/>
          <w:szCs w:val="20"/>
        </w:rPr>
        <w:t>.</w:t>
      </w:r>
      <w:r w:rsidR="00D3570D" w:rsidRPr="001B755F">
        <w:rPr>
          <w:rFonts w:ascii="Arial" w:hAnsi="Arial" w:cs="Arial"/>
          <w:i/>
          <w:iCs/>
          <w:color w:val="000048"/>
          <w:sz w:val="20"/>
          <w:szCs w:val="20"/>
        </w:rPr>
        <w:t xml:space="preserve"> Refer section </w:t>
      </w:r>
      <w:r w:rsidR="00B760FC" w:rsidRPr="001B755F">
        <w:rPr>
          <w:rFonts w:ascii="Arial" w:hAnsi="Arial" w:cs="Arial"/>
          <w:i/>
          <w:iCs/>
          <w:color w:val="000048"/>
          <w:sz w:val="20"/>
          <w:szCs w:val="20"/>
        </w:rPr>
        <w:t>9</w:t>
      </w:r>
      <w:r w:rsidR="00D3570D" w:rsidRPr="001B755F">
        <w:rPr>
          <w:rFonts w:ascii="Arial" w:hAnsi="Arial" w:cs="Arial"/>
          <w:i/>
          <w:iCs/>
          <w:color w:val="000048"/>
          <w:sz w:val="20"/>
          <w:szCs w:val="20"/>
        </w:rPr>
        <w:t xml:space="preserve"> for details.</w:t>
      </w:r>
    </w:p>
    <w:p w14:paraId="3A80A26A" w14:textId="32E8D797" w:rsidR="00B760FC" w:rsidRPr="001B755F" w:rsidRDefault="00B760FC"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For details on Adherence to Attendance* - </w:t>
      </w:r>
      <w:r w:rsidRPr="001B755F">
        <w:rPr>
          <w:rFonts w:ascii="Arial" w:hAnsi="Arial" w:cs="Arial"/>
          <w:i/>
          <w:iCs/>
          <w:color w:val="000048"/>
          <w:sz w:val="20"/>
          <w:szCs w:val="20"/>
        </w:rPr>
        <w:t>Refer Section 8.2</w:t>
      </w:r>
    </w:p>
    <w:p w14:paraId="0CF2C705" w14:textId="090C3907" w:rsidR="00B760FC" w:rsidRPr="001B755F" w:rsidRDefault="00B760FC"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For details on Integrity in assessments** - </w:t>
      </w:r>
      <w:r w:rsidRPr="001B755F">
        <w:rPr>
          <w:rFonts w:ascii="Arial" w:hAnsi="Arial" w:cs="Arial"/>
          <w:i/>
          <w:iCs/>
          <w:color w:val="000048"/>
          <w:sz w:val="20"/>
          <w:szCs w:val="20"/>
        </w:rPr>
        <w:t>Refer section 8.3</w:t>
      </w:r>
    </w:p>
    <w:p w14:paraId="176FE7C0" w14:textId="44A8949E" w:rsidR="000103CD" w:rsidRPr="006E2845" w:rsidRDefault="00BD5A22" w:rsidP="0075162E">
      <w:pPr>
        <w:pStyle w:val="ListParagraph"/>
        <w:numPr>
          <w:ilvl w:val="0"/>
          <w:numId w:val="10"/>
        </w:numPr>
        <w:ind w:left="360"/>
        <w:rPr>
          <w:rFonts w:ascii="Arial" w:hAnsi="Arial" w:cs="Arial"/>
          <w:color w:val="000048"/>
          <w:sz w:val="20"/>
          <w:szCs w:val="20"/>
        </w:rPr>
      </w:pPr>
      <w:r w:rsidRPr="006E2845">
        <w:rPr>
          <w:rFonts w:ascii="Arial" w:hAnsi="Arial" w:cs="Arial"/>
          <w:color w:val="000048"/>
          <w:sz w:val="20"/>
          <w:szCs w:val="20"/>
        </w:rPr>
        <w:t xml:space="preserve">Non- </w:t>
      </w:r>
      <w:r w:rsidR="00B760FC" w:rsidRPr="006E2845">
        <w:rPr>
          <w:rFonts w:ascii="Arial" w:hAnsi="Arial" w:cs="Arial"/>
          <w:color w:val="000048"/>
          <w:sz w:val="20"/>
          <w:szCs w:val="20"/>
        </w:rPr>
        <w:t>Adherence to attendance * &amp;</w:t>
      </w:r>
      <w:r w:rsidR="006E2845" w:rsidRPr="006E2845">
        <w:rPr>
          <w:rFonts w:ascii="Arial" w:hAnsi="Arial" w:cs="Arial"/>
          <w:color w:val="000048"/>
          <w:sz w:val="20"/>
          <w:szCs w:val="20"/>
        </w:rPr>
        <w:t xml:space="preserve"> Absence of</w:t>
      </w:r>
      <w:r w:rsidR="00B760FC" w:rsidRPr="006E2845">
        <w:rPr>
          <w:rFonts w:ascii="Arial" w:hAnsi="Arial" w:cs="Arial"/>
          <w:color w:val="000048"/>
          <w:sz w:val="20"/>
          <w:szCs w:val="20"/>
        </w:rPr>
        <w:t xml:space="preserve"> Integrity in assessments** </w:t>
      </w:r>
      <w:r w:rsidR="006E2845" w:rsidRPr="001B755F">
        <w:rPr>
          <w:rFonts w:ascii="Arial" w:hAnsi="Arial" w:cs="Arial"/>
          <w:color w:val="000048"/>
          <w:sz w:val="20"/>
          <w:szCs w:val="20"/>
        </w:rPr>
        <w:t>stringent disciplinary action as per organization policies</w:t>
      </w:r>
      <w:r w:rsidR="006E2845">
        <w:rPr>
          <w:rFonts w:ascii="Arial" w:hAnsi="Arial" w:cs="Arial"/>
          <w:color w:val="000048"/>
          <w:sz w:val="20"/>
          <w:szCs w:val="20"/>
        </w:rPr>
        <w:t xml:space="preserve"> resulting in de-enrollment from Internship program and revocation of </w:t>
      </w:r>
      <w:proofErr w:type="spellStart"/>
      <w:r w:rsidR="006E2845">
        <w:rPr>
          <w:rFonts w:ascii="Arial" w:hAnsi="Arial" w:cs="Arial"/>
          <w:color w:val="000048"/>
          <w:sz w:val="20"/>
          <w:szCs w:val="20"/>
        </w:rPr>
        <w:t>LOI.</w:t>
      </w:r>
      <w:r w:rsidR="000103CD" w:rsidRPr="006E2845">
        <w:rPr>
          <w:rFonts w:ascii="Arial" w:hAnsi="Arial" w:cs="Arial"/>
          <w:color w:val="000048"/>
          <w:sz w:val="20"/>
          <w:szCs w:val="20"/>
        </w:rPr>
        <w:t>Below</w:t>
      </w:r>
      <w:proofErr w:type="spellEnd"/>
      <w:r w:rsidR="000103CD" w:rsidRPr="006E2845">
        <w:rPr>
          <w:rFonts w:ascii="Arial" w:hAnsi="Arial" w:cs="Arial"/>
          <w:color w:val="000048"/>
          <w:sz w:val="20"/>
          <w:szCs w:val="20"/>
        </w:rPr>
        <w:t xml:space="preserve"> are the details and links of the policies and guidelines which will govern the GenC Internship skilling program.</w:t>
      </w:r>
    </w:p>
    <w:tbl>
      <w:tblPr>
        <w:tblStyle w:val="TableGrid"/>
        <w:tblW w:w="0" w:type="auto"/>
        <w:tblInd w:w="-5"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2700"/>
        <w:gridCol w:w="4050"/>
        <w:gridCol w:w="2875"/>
      </w:tblGrid>
      <w:tr w:rsidR="00EF0825" w:rsidRPr="001B755F" w14:paraId="242A3FE6" w14:textId="77777777" w:rsidTr="0038139E">
        <w:tc>
          <w:tcPr>
            <w:tcW w:w="2700" w:type="dxa"/>
            <w:shd w:val="clear" w:color="auto" w:fill="E7F5F6"/>
            <w:vAlign w:val="center"/>
          </w:tcPr>
          <w:bookmarkEnd w:id="44"/>
          <w:p w14:paraId="76FC2337" w14:textId="4AC0732E" w:rsidR="000103CD" w:rsidRPr="001B755F" w:rsidRDefault="000103CD" w:rsidP="00AD593F">
            <w:pPr>
              <w:pStyle w:val="Bodytext"/>
              <w:ind w:left="0"/>
              <w:jc w:val="center"/>
              <w:rPr>
                <w:rFonts w:ascii="Arial" w:hAnsi="Arial" w:cs="Arial"/>
                <w:b/>
                <w:bCs/>
                <w:color w:val="000048"/>
                <w:sz w:val="20"/>
                <w:szCs w:val="20"/>
              </w:rPr>
            </w:pPr>
            <w:r w:rsidRPr="001B755F">
              <w:rPr>
                <w:rFonts w:ascii="Arial" w:hAnsi="Arial" w:cs="Arial"/>
                <w:b/>
                <w:bCs/>
                <w:color w:val="000048"/>
                <w:sz w:val="20"/>
                <w:szCs w:val="20"/>
              </w:rPr>
              <w:t>Policy/Guideline</w:t>
            </w:r>
            <w:r w:rsidR="00C804B1" w:rsidRPr="001B755F">
              <w:rPr>
                <w:rFonts w:ascii="Arial" w:hAnsi="Arial" w:cs="Arial"/>
                <w:b/>
                <w:bCs/>
                <w:color w:val="000048"/>
                <w:sz w:val="20"/>
                <w:szCs w:val="20"/>
              </w:rPr>
              <w:t>s</w:t>
            </w:r>
          </w:p>
        </w:tc>
        <w:tc>
          <w:tcPr>
            <w:tcW w:w="4050" w:type="dxa"/>
            <w:shd w:val="clear" w:color="auto" w:fill="E7F5F6"/>
            <w:vAlign w:val="center"/>
          </w:tcPr>
          <w:p w14:paraId="41DFF662" w14:textId="77777777" w:rsidR="000103CD" w:rsidRPr="001B755F" w:rsidRDefault="000103CD" w:rsidP="00AD593F">
            <w:pPr>
              <w:pStyle w:val="Bodytext"/>
              <w:ind w:left="82"/>
              <w:jc w:val="center"/>
              <w:rPr>
                <w:rFonts w:ascii="Arial" w:hAnsi="Arial" w:cs="Arial"/>
                <w:b/>
                <w:bCs/>
                <w:color w:val="000048"/>
                <w:sz w:val="20"/>
                <w:szCs w:val="20"/>
              </w:rPr>
            </w:pPr>
            <w:r w:rsidRPr="001B755F">
              <w:rPr>
                <w:rFonts w:ascii="Arial" w:hAnsi="Arial" w:cs="Arial"/>
                <w:b/>
                <w:bCs/>
                <w:color w:val="000048"/>
                <w:sz w:val="20"/>
                <w:szCs w:val="20"/>
              </w:rPr>
              <w:t>Description</w:t>
            </w:r>
          </w:p>
        </w:tc>
        <w:tc>
          <w:tcPr>
            <w:tcW w:w="2875" w:type="dxa"/>
            <w:shd w:val="clear" w:color="auto" w:fill="E7F5F6"/>
            <w:vAlign w:val="center"/>
          </w:tcPr>
          <w:p w14:paraId="47FBDBC0" w14:textId="77777777" w:rsidR="000103CD" w:rsidRPr="001B755F" w:rsidRDefault="000103CD" w:rsidP="00AD593F">
            <w:pPr>
              <w:pStyle w:val="Bodytext"/>
              <w:ind w:left="0"/>
              <w:jc w:val="center"/>
              <w:rPr>
                <w:rFonts w:ascii="Arial" w:hAnsi="Arial" w:cs="Arial"/>
                <w:b/>
                <w:bCs/>
                <w:color w:val="000048"/>
                <w:sz w:val="20"/>
                <w:szCs w:val="20"/>
              </w:rPr>
            </w:pPr>
            <w:r w:rsidRPr="001B755F">
              <w:rPr>
                <w:rFonts w:ascii="Arial" w:hAnsi="Arial" w:cs="Arial"/>
                <w:b/>
                <w:bCs/>
                <w:color w:val="000048"/>
                <w:sz w:val="20"/>
                <w:szCs w:val="20"/>
              </w:rPr>
              <w:t>Link</w:t>
            </w:r>
          </w:p>
        </w:tc>
      </w:tr>
      <w:tr w:rsidR="000103CD" w:rsidRPr="001B755F" w14:paraId="7BCD9575" w14:textId="77777777" w:rsidTr="0038139E">
        <w:tc>
          <w:tcPr>
            <w:tcW w:w="2700" w:type="dxa"/>
            <w:vAlign w:val="center"/>
          </w:tcPr>
          <w:p w14:paraId="44C95BA5" w14:textId="3B5C1C28"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Code of ethics</w:t>
            </w:r>
          </w:p>
        </w:tc>
        <w:tc>
          <w:tcPr>
            <w:tcW w:w="4050" w:type="dxa"/>
            <w:vAlign w:val="center"/>
          </w:tcPr>
          <w:p w14:paraId="7BCD9AE9" w14:textId="27DCAC5B"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The behavior and professionalism of each Associate are critical to creating a safe and harmonious work environment where everyone can thrive and be stewards of Cognizant’s reputation, impact, and success.</w:t>
            </w:r>
          </w:p>
        </w:tc>
        <w:tc>
          <w:tcPr>
            <w:tcW w:w="2875" w:type="dxa"/>
            <w:vAlign w:val="center"/>
          </w:tcPr>
          <w:p w14:paraId="14CA6727" w14:textId="33E3FBAA" w:rsidR="00EF0825" w:rsidRPr="001B755F" w:rsidRDefault="00EF0825" w:rsidP="00AD593F">
            <w:pPr>
              <w:pStyle w:val="Bodytext"/>
              <w:ind w:left="0"/>
              <w:jc w:val="center"/>
              <w:rPr>
                <w:rFonts w:ascii="Arial" w:hAnsi="Arial" w:cs="Arial"/>
                <w:i/>
                <w:iCs/>
                <w:color w:val="4472C4" w:themeColor="accent1"/>
                <w:sz w:val="20"/>
                <w:szCs w:val="20"/>
              </w:rPr>
            </w:pPr>
            <w:r w:rsidRPr="001B755F">
              <w:rPr>
                <w:rFonts w:ascii="Arial" w:hAnsi="Arial" w:cs="Arial"/>
                <w:color w:val="0563C1"/>
                <w:sz w:val="20"/>
                <w:szCs w:val="20"/>
                <w:u w:val="single"/>
              </w:rPr>
              <w:t>https://be.cognizant.com/documents/preview/406771/Core-Values-Code-of-Ethics</w:t>
            </w:r>
          </w:p>
          <w:p w14:paraId="19BCD1E9" w14:textId="67A15455"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Also refer section</w:t>
            </w:r>
            <w:r w:rsidR="00F52763" w:rsidRPr="001B755F">
              <w:rPr>
                <w:rFonts w:ascii="Arial" w:hAnsi="Arial" w:cs="Arial"/>
                <w:i/>
                <w:iCs/>
                <w:color w:val="4472C4" w:themeColor="accent1"/>
                <w:sz w:val="20"/>
                <w:szCs w:val="20"/>
              </w:rPr>
              <w:t xml:space="preserve"> 8.1</w:t>
            </w:r>
          </w:p>
        </w:tc>
      </w:tr>
      <w:tr w:rsidR="000103CD" w:rsidRPr="001B755F" w14:paraId="7A08B732" w14:textId="77777777" w:rsidTr="0038139E">
        <w:tc>
          <w:tcPr>
            <w:tcW w:w="2700" w:type="dxa"/>
            <w:vAlign w:val="center"/>
          </w:tcPr>
          <w:p w14:paraId="2603818D" w14:textId="3B13186E"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Integrity in assessments</w:t>
            </w:r>
          </w:p>
        </w:tc>
        <w:tc>
          <w:tcPr>
            <w:tcW w:w="4050" w:type="dxa"/>
            <w:vAlign w:val="center"/>
          </w:tcPr>
          <w:p w14:paraId="6F8DBE49" w14:textId="1A551BD2"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Any learning and assessment are expected to be given by the GenCs in a very honest way. Plagiarism / copying / any malpractice has a zero tolerance</w:t>
            </w:r>
          </w:p>
        </w:tc>
        <w:tc>
          <w:tcPr>
            <w:tcW w:w="2875" w:type="dxa"/>
            <w:vAlign w:val="center"/>
          </w:tcPr>
          <w:p w14:paraId="2BC9DBF9" w14:textId="3DC3791F"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Refer section</w:t>
            </w:r>
            <w:r w:rsidR="00F52763" w:rsidRPr="001B755F">
              <w:rPr>
                <w:rFonts w:ascii="Arial" w:hAnsi="Arial" w:cs="Arial"/>
                <w:i/>
                <w:iCs/>
                <w:color w:val="4472C4" w:themeColor="accent1"/>
                <w:sz w:val="20"/>
                <w:szCs w:val="20"/>
              </w:rPr>
              <w:t xml:space="preserve"> 8.3</w:t>
            </w:r>
          </w:p>
        </w:tc>
      </w:tr>
      <w:tr w:rsidR="000103CD" w:rsidRPr="001B755F" w14:paraId="29738DA2" w14:textId="77777777" w:rsidTr="0038139E">
        <w:tc>
          <w:tcPr>
            <w:tcW w:w="2700" w:type="dxa"/>
            <w:vAlign w:val="center"/>
          </w:tcPr>
          <w:p w14:paraId="34EC4E91" w14:textId="510D3DE4" w:rsidR="000103CD" w:rsidRPr="001B755F" w:rsidRDefault="000103CD"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Dress code</w:t>
            </w:r>
          </w:p>
        </w:tc>
        <w:tc>
          <w:tcPr>
            <w:tcW w:w="4050" w:type="dxa"/>
            <w:vAlign w:val="center"/>
          </w:tcPr>
          <w:p w14:paraId="688ED7EE" w14:textId="09B46C31"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Our Dress code policy expects our employees to use their best judgment in deciding how they dress at work.</w:t>
            </w:r>
          </w:p>
        </w:tc>
        <w:tc>
          <w:tcPr>
            <w:tcW w:w="2875" w:type="dxa"/>
            <w:vAlign w:val="center"/>
          </w:tcPr>
          <w:p w14:paraId="4AFEBBB3" w14:textId="2E0CA5FA"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Link to Orientation deck</w:t>
            </w:r>
          </w:p>
        </w:tc>
      </w:tr>
      <w:tr w:rsidR="000103CD" w:rsidRPr="001B755F" w14:paraId="05072E60" w14:textId="77777777" w:rsidTr="0038139E">
        <w:tc>
          <w:tcPr>
            <w:tcW w:w="2700" w:type="dxa"/>
            <w:vAlign w:val="center"/>
          </w:tcPr>
          <w:p w14:paraId="77ACEBD5" w14:textId="2F13A695"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Communication protocols</w:t>
            </w:r>
          </w:p>
        </w:tc>
        <w:tc>
          <w:tcPr>
            <w:tcW w:w="4050" w:type="dxa"/>
            <w:vAlign w:val="center"/>
          </w:tcPr>
          <w:p w14:paraId="3FE03A79" w14:textId="04F9CF0F"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 xml:space="preserve">All Cognizant associates are expected to comply with the organization’s Communications &amp; </w:t>
            </w:r>
            <w:r w:rsidR="00CF138E" w:rsidRPr="001B755F">
              <w:rPr>
                <w:rFonts w:ascii="Arial" w:hAnsi="Arial" w:cs="Arial"/>
                <w:color w:val="000048"/>
                <w:sz w:val="20"/>
                <w:szCs w:val="20"/>
              </w:rPr>
              <w:t>social media Policy</w:t>
            </w:r>
          </w:p>
        </w:tc>
        <w:tc>
          <w:tcPr>
            <w:tcW w:w="2875" w:type="dxa"/>
            <w:vAlign w:val="center"/>
          </w:tcPr>
          <w:p w14:paraId="1830039C" w14:textId="07E7A3BA" w:rsidR="000103CD" w:rsidRPr="001B755F" w:rsidRDefault="000103CD" w:rsidP="00AD593F">
            <w:pPr>
              <w:pStyle w:val="Bodytext"/>
              <w:ind w:left="0"/>
              <w:jc w:val="center"/>
              <w:rPr>
                <w:rFonts w:ascii="Arial" w:hAnsi="Arial" w:cs="Arial"/>
                <w:i/>
                <w:iCs/>
                <w:color w:val="4472C4" w:themeColor="accent1"/>
                <w:sz w:val="20"/>
                <w:szCs w:val="20"/>
              </w:rPr>
            </w:pPr>
            <w:hyperlink r:id="rId22" w:history="1">
              <w:r w:rsidRPr="001B755F">
                <w:rPr>
                  <w:rStyle w:val="Hyperlink"/>
                  <w:rFonts w:ascii="Arial" w:hAnsi="Arial" w:cs="Arial"/>
                  <w:sz w:val="20"/>
                  <w:szCs w:val="20"/>
                </w:rPr>
                <w:t>Cognizant 'Communications &amp; Social Media' Policy</w:t>
              </w:r>
            </w:hyperlink>
          </w:p>
        </w:tc>
      </w:tr>
      <w:tr w:rsidR="00EF0825" w:rsidRPr="001B755F" w14:paraId="6A99A9E5" w14:textId="77777777" w:rsidTr="0038139E">
        <w:tc>
          <w:tcPr>
            <w:tcW w:w="2700" w:type="dxa"/>
            <w:vAlign w:val="center"/>
          </w:tcPr>
          <w:p w14:paraId="323A0D27" w14:textId="7BEE2E3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lastRenderedPageBreak/>
              <w:t>Acceptable use policy</w:t>
            </w:r>
          </w:p>
        </w:tc>
        <w:tc>
          <w:tcPr>
            <w:tcW w:w="6925" w:type="dxa"/>
            <w:gridSpan w:val="2"/>
            <w:vAlign w:val="center"/>
          </w:tcPr>
          <w:p w14:paraId="332697C8" w14:textId="2CBB4B0B" w:rsidR="00EF0825" w:rsidRPr="001B755F" w:rsidRDefault="00713DDF" w:rsidP="00AD593F">
            <w:pPr>
              <w:pStyle w:val="Bodytext"/>
              <w:ind w:left="0"/>
              <w:jc w:val="left"/>
              <w:rPr>
                <w:rFonts w:ascii="Arial" w:hAnsi="Arial" w:cs="Arial"/>
                <w:color w:val="000048"/>
                <w:sz w:val="20"/>
                <w:szCs w:val="20"/>
              </w:rPr>
            </w:pPr>
            <w:hyperlink r:id="rId23" w:history="1">
              <w:r w:rsidRPr="001B755F">
                <w:rPr>
                  <w:rStyle w:val="Hyperlink"/>
                  <w:rFonts w:ascii="Arial" w:hAnsi="Arial" w:cs="Arial"/>
                  <w:sz w:val="20"/>
                  <w:szCs w:val="20"/>
                </w:rPr>
                <w:t>https://be.cognizant.com/documents/preview/520827/Acceptable-Use-Policy</w:t>
              </w:r>
            </w:hyperlink>
            <w:r w:rsidRPr="001B755F">
              <w:rPr>
                <w:rFonts w:ascii="Arial" w:hAnsi="Arial" w:cs="Arial"/>
                <w:color w:val="000048"/>
                <w:sz w:val="20"/>
                <w:szCs w:val="20"/>
                <w:u w:val="single"/>
              </w:rPr>
              <w:t xml:space="preserve"> </w:t>
            </w:r>
          </w:p>
        </w:tc>
      </w:tr>
      <w:tr w:rsidR="00EF0825" w:rsidRPr="001B755F" w14:paraId="7B497E52" w14:textId="77777777" w:rsidTr="0038139E">
        <w:tc>
          <w:tcPr>
            <w:tcW w:w="2700" w:type="dxa"/>
            <w:vAlign w:val="center"/>
          </w:tcPr>
          <w:p w14:paraId="0E63BD3F" w14:textId="2C74443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Social media security guidance</w:t>
            </w:r>
          </w:p>
        </w:tc>
        <w:tc>
          <w:tcPr>
            <w:tcW w:w="6925" w:type="dxa"/>
            <w:gridSpan w:val="2"/>
            <w:vAlign w:val="center"/>
          </w:tcPr>
          <w:p w14:paraId="2F58C34F" w14:textId="6477640C" w:rsidR="00EF0825" w:rsidRPr="001B755F" w:rsidRDefault="00713DDF" w:rsidP="00AD593F">
            <w:pPr>
              <w:pStyle w:val="Bodytext"/>
              <w:ind w:left="0"/>
              <w:jc w:val="left"/>
              <w:rPr>
                <w:rFonts w:ascii="Arial" w:hAnsi="Arial" w:cs="Arial"/>
                <w:color w:val="000048"/>
                <w:sz w:val="20"/>
                <w:szCs w:val="20"/>
              </w:rPr>
            </w:pPr>
            <w:hyperlink r:id="rId24" w:history="1">
              <w:r w:rsidRPr="001B755F">
                <w:rPr>
                  <w:rStyle w:val="Hyperlink"/>
                  <w:rFonts w:ascii="Arial" w:hAnsi="Arial" w:cs="Arial"/>
                  <w:sz w:val="20"/>
                  <w:szCs w:val="20"/>
                </w:rPr>
                <w:t>https://be.cognizant.com/documents/preview/693393/Social-Media-Security-Guidance</w:t>
              </w:r>
            </w:hyperlink>
            <w:r w:rsidRPr="001B755F">
              <w:rPr>
                <w:rFonts w:ascii="Arial" w:hAnsi="Arial" w:cs="Arial"/>
                <w:color w:val="000048"/>
                <w:sz w:val="20"/>
                <w:szCs w:val="20"/>
                <w:u w:val="single"/>
              </w:rPr>
              <w:t xml:space="preserve"> </w:t>
            </w:r>
          </w:p>
        </w:tc>
      </w:tr>
      <w:tr w:rsidR="00EF0825" w:rsidRPr="001B755F" w14:paraId="3EAA0F17" w14:textId="77777777" w:rsidTr="0038139E">
        <w:tc>
          <w:tcPr>
            <w:tcW w:w="2700" w:type="dxa"/>
            <w:vAlign w:val="center"/>
          </w:tcPr>
          <w:p w14:paraId="42236BDE" w14:textId="24E6F2A7"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Social media security quick tips</w:t>
            </w:r>
          </w:p>
        </w:tc>
        <w:tc>
          <w:tcPr>
            <w:tcW w:w="6925" w:type="dxa"/>
            <w:gridSpan w:val="2"/>
            <w:vAlign w:val="center"/>
          </w:tcPr>
          <w:p w14:paraId="3A7BE918" w14:textId="6386D1B8" w:rsidR="00EF0825" w:rsidRPr="001B755F" w:rsidRDefault="00EF0825" w:rsidP="00AD593F">
            <w:pPr>
              <w:pStyle w:val="Bodytext"/>
              <w:ind w:left="0"/>
              <w:jc w:val="left"/>
              <w:rPr>
                <w:rFonts w:ascii="Arial" w:hAnsi="Arial" w:cs="Arial"/>
                <w:color w:val="000048"/>
                <w:sz w:val="20"/>
                <w:szCs w:val="20"/>
              </w:rPr>
            </w:pPr>
            <w:hyperlink r:id="rId25" w:history="1">
              <w:r w:rsidRPr="001B755F">
                <w:rPr>
                  <w:rStyle w:val="Hyperlink"/>
                  <w:rFonts w:ascii="Arial" w:hAnsi="Arial" w:cs="Arial"/>
                  <w:sz w:val="20"/>
                  <w:szCs w:val="20"/>
                </w:rPr>
                <w:t>https://be.cognizant.com/documents/preview/693392/Social-Media-Security-Quick-Tips</w:t>
              </w:r>
            </w:hyperlink>
            <w:r w:rsidR="00713DDF" w:rsidRPr="001B755F">
              <w:rPr>
                <w:rStyle w:val="Hyperlink"/>
                <w:rFonts w:ascii="Arial" w:hAnsi="Arial" w:cs="Arial"/>
                <w:color w:val="000048"/>
                <w:sz w:val="20"/>
                <w:szCs w:val="20"/>
              </w:rPr>
              <w:t xml:space="preserve"> </w:t>
            </w:r>
          </w:p>
        </w:tc>
      </w:tr>
      <w:tr w:rsidR="00EF0825" w:rsidRPr="001B755F" w14:paraId="07C0C8B3" w14:textId="77777777" w:rsidTr="0038139E">
        <w:tc>
          <w:tcPr>
            <w:tcW w:w="2700" w:type="dxa"/>
            <w:vAlign w:val="center"/>
          </w:tcPr>
          <w:p w14:paraId="6D0D02BF" w14:textId="07DFFCD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Prevention of Sexual Harassment Policy - India</w:t>
            </w:r>
          </w:p>
        </w:tc>
        <w:tc>
          <w:tcPr>
            <w:tcW w:w="6925" w:type="dxa"/>
            <w:gridSpan w:val="2"/>
            <w:vAlign w:val="center"/>
          </w:tcPr>
          <w:p w14:paraId="6B0194F2" w14:textId="6EF7DF05" w:rsidR="00EF604A" w:rsidRPr="001B755F" w:rsidRDefault="00EF604A" w:rsidP="00AD593F">
            <w:pPr>
              <w:pStyle w:val="Bodytext"/>
              <w:ind w:left="0"/>
              <w:jc w:val="left"/>
              <w:rPr>
                <w:rStyle w:val="Hyperlink"/>
                <w:rFonts w:ascii="Arial" w:hAnsi="Arial" w:cs="Arial"/>
                <w:sz w:val="20"/>
                <w:szCs w:val="20"/>
              </w:rPr>
            </w:pPr>
            <w:hyperlink r:id="rId26" w:history="1">
              <w:r w:rsidRPr="001B755F">
                <w:rPr>
                  <w:rStyle w:val="Hyperlink"/>
                  <w:rFonts w:ascii="Arial" w:hAnsi="Arial" w:cs="Arial"/>
                  <w:sz w:val="20"/>
                  <w:szCs w:val="20"/>
                </w:rPr>
                <w:t>India Benefits - Policies (cognizant.com)</w:t>
              </w:r>
            </w:hyperlink>
            <w:r w:rsidRPr="001B755F">
              <w:rPr>
                <w:rStyle w:val="Hyperlink"/>
                <w:rFonts w:ascii="Arial" w:hAnsi="Arial" w:cs="Arial"/>
                <w:sz w:val="20"/>
                <w:szCs w:val="20"/>
              </w:rPr>
              <w:t xml:space="preserve">  - </w:t>
            </w:r>
            <w:hyperlink r:id="rId27" w:history="1">
              <w:r w:rsidRPr="001B755F">
                <w:rPr>
                  <w:rStyle w:val="Hyperlink"/>
                  <w:rFonts w:ascii="Arial" w:hAnsi="Arial" w:cs="Arial"/>
                  <w:sz w:val="20"/>
                  <w:szCs w:val="20"/>
                </w:rPr>
                <w:t>Document Preview - Prevention of Sexual Harassment Policy - India (cognizant.com)</w:t>
              </w:r>
            </w:hyperlink>
          </w:p>
          <w:p w14:paraId="5AB5B3D5" w14:textId="01FE2D92" w:rsidR="00EF604A" w:rsidRPr="001B755F" w:rsidRDefault="0038139E" w:rsidP="00AD593F">
            <w:pPr>
              <w:pStyle w:val="Default"/>
              <w:rPr>
                <w:color w:val="000048"/>
                <w:sz w:val="20"/>
                <w:szCs w:val="20"/>
              </w:rPr>
            </w:pPr>
            <w:r w:rsidRPr="001B755F">
              <w:rPr>
                <w:color w:val="000048"/>
                <w:sz w:val="20"/>
                <w:szCs w:val="20"/>
              </w:rPr>
              <w:t>In case</w:t>
            </w:r>
            <w:r w:rsidR="00EF604A" w:rsidRPr="001B755F">
              <w:rPr>
                <w:color w:val="000048"/>
                <w:sz w:val="20"/>
                <w:szCs w:val="20"/>
              </w:rPr>
              <w:t xml:space="preserve"> of any SH related issues, kindly reach out directly to your location Prevention of Sexual Harassment Committee. Refer to the above policy link for email id of the location wise committee.</w:t>
            </w:r>
            <w:r w:rsidR="00713DDF" w:rsidRPr="001B755F">
              <w:rPr>
                <w:color w:val="000048"/>
                <w:sz w:val="20"/>
                <w:szCs w:val="20"/>
              </w:rPr>
              <w:t xml:space="preserve"> </w:t>
            </w:r>
          </w:p>
        </w:tc>
      </w:tr>
    </w:tbl>
    <w:p w14:paraId="1709A53E" w14:textId="5F79B312" w:rsidR="00D97BBA" w:rsidRPr="001B755F" w:rsidRDefault="003436E1" w:rsidP="0041254F">
      <w:pPr>
        <w:pStyle w:val="Heading1"/>
        <w:numPr>
          <w:ilvl w:val="1"/>
          <w:numId w:val="5"/>
        </w:numPr>
        <w:rPr>
          <w:rFonts w:ascii="Arial" w:hAnsi="Arial" w:cs="Arial"/>
          <w:color w:val="000048"/>
        </w:rPr>
      </w:pPr>
      <w:bookmarkStart w:id="51" w:name="_Toc193970868"/>
      <w:r w:rsidRPr="001B755F">
        <w:rPr>
          <w:rFonts w:ascii="Arial" w:hAnsi="Arial" w:cs="Arial"/>
          <w:color w:val="000048"/>
        </w:rPr>
        <w:t xml:space="preserve">Code of Ethics - </w:t>
      </w:r>
      <w:r w:rsidR="00D97BBA" w:rsidRPr="001B755F">
        <w:rPr>
          <w:rFonts w:ascii="Arial" w:hAnsi="Arial" w:cs="Arial"/>
          <w:color w:val="000048"/>
        </w:rPr>
        <w:t>Guiding Principles</w:t>
      </w:r>
      <w:bookmarkEnd w:id="51"/>
    </w:p>
    <w:p w14:paraId="067DA08A" w14:textId="4A6299C3" w:rsidR="00D97BBA" w:rsidRPr="001B755F" w:rsidRDefault="00D97BBA" w:rsidP="00AD593F">
      <w:pPr>
        <w:pStyle w:val="Default"/>
        <w:spacing w:after="45"/>
        <w:rPr>
          <w:color w:val="000048"/>
          <w:sz w:val="20"/>
          <w:szCs w:val="20"/>
        </w:rPr>
      </w:pPr>
      <w:r w:rsidRPr="001B755F">
        <w:rPr>
          <w:color w:val="000048"/>
          <w:sz w:val="20"/>
          <w:szCs w:val="20"/>
        </w:rPr>
        <w:t xml:space="preserve">Misconduct can be broadly defined as a behavior or a failure to act in line with the company’s values, standards, policies, </w:t>
      </w:r>
      <w:r w:rsidR="00A31EDB" w:rsidRPr="001B755F">
        <w:rPr>
          <w:color w:val="000048"/>
          <w:sz w:val="20"/>
          <w:szCs w:val="20"/>
        </w:rPr>
        <w:t>procedures,</w:t>
      </w:r>
      <w:r w:rsidRPr="001B755F">
        <w:rPr>
          <w:color w:val="000048"/>
          <w:sz w:val="20"/>
          <w:szCs w:val="20"/>
        </w:rPr>
        <w:t xml:space="preserve"> or other documents regulating the employment relationship. </w:t>
      </w:r>
    </w:p>
    <w:p w14:paraId="1C847061" w14:textId="7DA973E4" w:rsidR="00D97BBA" w:rsidRPr="001B755F" w:rsidRDefault="00D97BBA" w:rsidP="00AD593F">
      <w:pPr>
        <w:pStyle w:val="Default"/>
        <w:spacing w:after="45"/>
        <w:rPr>
          <w:color w:val="000048"/>
          <w:sz w:val="20"/>
          <w:szCs w:val="20"/>
        </w:rPr>
      </w:pPr>
      <w:r w:rsidRPr="001B755F">
        <w:rPr>
          <w:color w:val="000048"/>
          <w:sz w:val="20"/>
          <w:szCs w:val="20"/>
        </w:rPr>
        <w:t xml:space="preserve">The list below provides examples of misconduct; however, this is only illustrative and not deemed to be an exhaustive list. </w:t>
      </w:r>
    </w:p>
    <w:p w14:paraId="68CFFC25" w14:textId="77777777" w:rsidR="003436E1" w:rsidRPr="001B755F" w:rsidRDefault="003436E1" w:rsidP="00AD593F">
      <w:pPr>
        <w:pStyle w:val="Default"/>
        <w:spacing w:after="45"/>
        <w:rPr>
          <w:color w:val="000048"/>
          <w:sz w:val="20"/>
          <w:szCs w:val="20"/>
        </w:rPr>
      </w:pPr>
    </w:p>
    <w:p w14:paraId="1FD7ED17" w14:textId="6FB81C5E" w:rsidR="00D97BBA" w:rsidRPr="001B755F" w:rsidRDefault="00D97BBA" w:rsidP="0041254F">
      <w:pPr>
        <w:pStyle w:val="Heading3"/>
        <w:rPr>
          <w:rFonts w:ascii="Arial" w:hAnsi="Arial" w:cs="Arial"/>
          <w:color w:val="002060"/>
        </w:rPr>
      </w:pPr>
      <w:bookmarkStart w:id="52" w:name="_Toc193970869"/>
      <w:r w:rsidRPr="001B755F">
        <w:rPr>
          <w:rFonts w:ascii="Arial" w:hAnsi="Arial" w:cs="Arial"/>
          <w:color w:val="002060"/>
        </w:rPr>
        <w:t>Employee Relations matters</w:t>
      </w:r>
      <w:bookmarkEnd w:id="52"/>
      <w:r w:rsidRPr="001B755F">
        <w:rPr>
          <w:rFonts w:ascii="Arial" w:hAnsi="Arial" w:cs="Arial"/>
          <w:color w:val="002060"/>
        </w:rPr>
        <w:t xml:space="preserve"> </w:t>
      </w:r>
    </w:p>
    <w:p w14:paraId="0525292E" w14:textId="77777777" w:rsidR="003436E1" w:rsidRPr="001B755F" w:rsidRDefault="003436E1" w:rsidP="00AD593F">
      <w:pPr>
        <w:pStyle w:val="Default"/>
        <w:ind w:left="360"/>
        <w:rPr>
          <w:color w:val="000048"/>
          <w:sz w:val="22"/>
          <w:szCs w:val="22"/>
        </w:rPr>
      </w:pPr>
    </w:p>
    <w:p w14:paraId="7617E1A4" w14:textId="77777777" w:rsidR="000103CD" w:rsidRPr="001B755F" w:rsidRDefault="00D97BBA" w:rsidP="00AD593F">
      <w:pPr>
        <w:pStyle w:val="Default"/>
        <w:numPr>
          <w:ilvl w:val="0"/>
          <w:numId w:val="6"/>
        </w:numPr>
        <w:rPr>
          <w:color w:val="000048"/>
          <w:sz w:val="20"/>
          <w:szCs w:val="20"/>
        </w:rPr>
      </w:pPr>
      <w:r w:rsidRPr="001B755F">
        <w:rPr>
          <w:color w:val="000048"/>
          <w:sz w:val="20"/>
          <w:szCs w:val="20"/>
        </w:rPr>
        <w:t>Refusing to follow reasonable work instructions from a supervisor</w:t>
      </w:r>
    </w:p>
    <w:p w14:paraId="4CE57277" w14:textId="77777777" w:rsidR="000103CD" w:rsidRPr="001B755F" w:rsidRDefault="000103CD" w:rsidP="00AD593F">
      <w:pPr>
        <w:pStyle w:val="Default"/>
        <w:numPr>
          <w:ilvl w:val="0"/>
          <w:numId w:val="6"/>
        </w:numPr>
        <w:jc w:val="both"/>
        <w:rPr>
          <w:color w:val="000048"/>
          <w:sz w:val="20"/>
          <w:szCs w:val="20"/>
        </w:rPr>
      </w:pPr>
      <w:r w:rsidRPr="001B755F">
        <w:rPr>
          <w:color w:val="000048"/>
          <w:sz w:val="20"/>
          <w:szCs w:val="20"/>
        </w:rPr>
        <w:t>H</w:t>
      </w:r>
      <w:r w:rsidR="00D97BBA" w:rsidRPr="001B755F">
        <w:rPr>
          <w:color w:val="000048"/>
          <w:sz w:val="20"/>
          <w:szCs w:val="20"/>
        </w:rPr>
        <w:t xml:space="preserve">abitual absenteeism and late reporting to work, </w:t>
      </w:r>
    </w:p>
    <w:p w14:paraId="39AF5982" w14:textId="3CCE2EC8"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unscheduled or unapproved leave impacting individual performance or teamwork. </w:t>
      </w:r>
    </w:p>
    <w:p w14:paraId="65A66430" w14:textId="687F4894"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Negative language in the Work Environment </w:t>
      </w:r>
    </w:p>
    <w:p w14:paraId="3B5E65F2" w14:textId="5F7A99C4"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Behaviors impacting productivity </w:t>
      </w:r>
    </w:p>
    <w:p w14:paraId="468639A7" w14:textId="77777777" w:rsidR="000103CD"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Inter-personal conflict </w:t>
      </w:r>
    </w:p>
    <w:p w14:paraId="2F79CCF5" w14:textId="3FDA9343" w:rsidR="00D97BBA" w:rsidRPr="001B755F" w:rsidRDefault="00713DDF" w:rsidP="00AD593F">
      <w:pPr>
        <w:pStyle w:val="Default"/>
        <w:numPr>
          <w:ilvl w:val="0"/>
          <w:numId w:val="6"/>
        </w:numPr>
        <w:jc w:val="both"/>
        <w:rPr>
          <w:color w:val="000048"/>
          <w:sz w:val="20"/>
          <w:szCs w:val="20"/>
        </w:rPr>
      </w:pPr>
      <w:r w:rsidRPr="001B755F">
        <w:rPr>
          <w:color w:val="000048"/>
          <w:sz w:val="20"/>
          <w:szCs w:val="20"/>
        </w:rPr>
        <w:t>B</w:t>
      </w:r>
      <w:r w:rsidR="006D29CF" w:rsidRPr="001B755F">
        <w:rPr>
          <w:color w:val="000048"/>
          <w:sz w:val="20"/>
          <w:szCs w:val="20"/>
        </w:rPr>
        <w:t>orrowing and lending money within peers</w:t>
      </w:r>
    </w:p>
    <w:p w14:paraId="03C303F5" w14:textId="33E57532" w:rsidR="0045549E"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Inappropriate leadership behavior </w:t>
      </w:r>
    </w:p>
    <w:p w14:paraId="1D61717B" w14:textId="769DC59E" w:rsidR="00771740" w:rsidRPr="001B755F" w:rsidRDefault="00771740" w:rsidP="0041254F">
      <w:pPr>
        <w:pStyle w:val="Heading1"/>
        <w:rPr>
          <w:rFonts w:ascii="Arial" w:hAnsi="Arial" w:cs="Arial"/>
          <w:color w:val="002060"/>
        </w:rPr>
      </w:pPr>
      <w:bookmarkStart w:id="53" w:name="_Attendance_Health_score"/>
      <w:bookmarkStart w:id="54" w:name="_Toc193970870"/>
      <w:bookmarkEnd w:id="53"/>
      <w:r w:rsidRPr="001B755F">
        <w:rPr>
          <w:rFonts w:ascii="Arial" w:hAnsi="Arial" w:cs="Arial"/>
          <w:color w:val="002060"/>
        </w:rPr>
        <w:t>Attendance Health score Guidelines</w:t>
      </w:r>
      <w:bookmarkEnd w:id="54"/>
    </w:p>
    <w:p w14:paraId="3E4B2AF7" w14:textId="125A51AF" w:rsidR="00771740" w:rsidRPr="001B755F" w:rsidRDefault="00771740" w:rsidP="00AD593F">
      <w:pPr>
        <w:pStyle w:val="Default"/>
        <w:numPr>
          <w:ilvl w:val="0"/>
          <w:numId w:val="7"/>
        </w:numPr>
        <w:rPr>
          <w:color w:val="000048"/>
          <w:sz w:val="20"/>
          <w:szCs w:val="20"/>
        </w:rPr>
      </w:pPr>
      <w:bookmarkStart w:id="55" w:name="_Hlk127984311"/>
      <w:r w:rsidRPr="001B755F">
        <w:rPr>
          <w:color w:val="000048"/>
          <w:sz w:val="20"/>
          <w:szCs w:val="20"/>
        </w:rPr>
        <w:t xml:space="preserve">All GenC Intern candidates are expected to </w:t>
      </w:r>
      <w:r w:rsidRPr="001B755F">
        <w:rPr>
          <w:color w:val="000048"/>
          <w:sz w:val="20"/>
          <w:szCs w:val="20"/>
          <w:lang w:val="en-IN"/>
        </w:rPr>
        <w:t xml:space="preserve">be available for the training at a physical location for all the 5 days in a week. </w:t>
      </w:r>
    </w:p>
    <w:p w14:paraId="64BC10CF" w14:textId="2DFC69B6" w:rsidR="00771740" w:rsidRPr="001B755F" w:rsidRDefault="00771740" w:rsidP="00AD593F">
      <w:pPr>
        <w:numPr>
          <w:ilvl w:val="0"/>
          <w:numId w:val="11"/>
        </w:numPr>
        <w:spacing w:after="0"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Attendance at the </w:t>
      </w:r>
      <w:r w:rsidR="00E445DA" w:rsidRPr="001B755F">
        <w:rPr>
          <w:rFonts w:ascii="Arial" w:hAnsi="Arial" w:cs="Arial"/>
          <w:color w:val="000048"/>
          <w:sz w:val="20"/>
          <w:szCs w:val="20"/>
        </w:rPr>
        <w:t>physical</w:t>
      </w:r>
      <w:r w:rsidRPr="001B755F">
        <w:rPr>
          <w:rFonts w:ascii="Arial" w:hAnsi="Arial" w:cs="Arial"/>
          <w:color w:val="000048"/>
          <w:sz w:val="20"/>
          <w:szCs w:val="20"/>
        </w:rPr>
        <w:t xml:space="preserve"> location must be at least </w:t>
      </w:r>
      <w:r w:rsidR="00AD593F" w:rsidRPr="001B755F">
        <w:rPr>
          <w:rFonts w:ascii="Arial" w:hAnsi="Arial" w:cs="Arial"/>
          <w:color w:val="000048"/>
          <w:sz w:val="20"/>
          <w:szCs w:val="20"/>
        </w:rPr>
        <w:t>85</w:t>
      </w:r>
      <w:r w:rsidRPr="001B755F">
        <w:rPr>
          <w:rFonts w:ascii="Arial" w:hAnsi="Arial" w:cs="Arial"/>
          <w:color w:val="000048"/>
          <w:sz w:val="20"/>
          <w:szCs w:val="20"/>
        </w:rPr>
        <w:t>% every month to continue in the GenC internship skilling program and successfully complete the program</w:t>
      </w:r>
    </w:p>
    <w:bookmarkEnd w:id="55"/>
    <w:p w14:paraId="1DDDAF31"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w:t>
      </w:r>
      <w:proofErr w:type="spellStart"/>
      <w:r w:rsidRPr="001B755F">
        <w:rPr>
          <w:rFonts w:ascii="Arial" w:hAnsi="Arial" w:cs="Arial"/>
          <w:color w:val="000048"/>
          <w:sz w:val="20"/>
          <w:szCs w:val="20"/>
          <w:lang w:val="en-IN"/>
        </w:rPr>
        <w:t>Trutime</w:t>
      </w:r>
      <w:proofErr w:type="spellEnd"/>
      <w:r w:rsidRPr="001B755F">
        <w:rPr>
          <w:rFonts w:ascii="Arial" w:hAnsi="Arial" w:cs="Arial"/>
          <w:color w:val="000048"/>
          <w:sz w:val="20"/>
          <w:szCs w:val="20"/>
          <w:lang w:val="en-IN"/>
        </w:rPr>
        <w:t xml:space="preserve"> hours logged should comply to Cognizant Working Hours guidelines</w:t>
      </w:r>
    </w:p>
    <w:p w14:paraId="5C96A40B" w14:textId="7A87608C"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100% attendance is mandatory in all Instructor led sessions (ILT)</w:t>
      </w:r>
    </w:p>
    <w:p w14:paraId="1A203182"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total number of hours for mandatory video-based sessions (both technical &amp; behavioural sessions) will be considered for AHS calculation. </w:t>
      </w:r>
    </w:p>
    <w:p w14:paraId="60181733" w14:textId="50CBCB5A" w:rsidR="00771740" w:rsidRPr="001B755F" w:rsidRDefault="00771740" w:rsidP="00AD593F">
      <w:pPr>
        <w:numPr>
          <w:ilvl w:val="1"/>
          <w:numId w:val="11"/>
        </w:numPr>
        <w:ind w:left="900" w:hanging="180"/>
        <w:contextualSpacing/>
        <w:rPr>
          <w:rFonts w:ascii="Arial" w:hAnsi="Arial" w:cs="Arial"/>
          <w:color w:val="000048"/>
          <w:sz w:val="20"/>
          <w:szCs w:val="20"/>
        </w:rPr>
      </w:pPr>
      <w:r w:rsidRPr="001B755F">
        <w:rPr>
          <w:rFonts w:ascii="Arial" w:hAnsi="Arial" w:cs="Arial"/>
          <w:color w:val="000048"/>
          <w:sz w:val="20"/>
          <w:szCs w:val="20"/>
          <w:lang w:val="en-IN"/>
        </w:rPr>
        <w:t>Intern</w:t>
      </w:r>
      <w:r w:rsidR="009A063F">
        <w:rPr>
          <w:rFonts w:ascii="Arial" w:hAnsi="Arial" w:cs="Arial"/>
          <w:color w:val="000048"/>
          <w:sz w:val="20"/>
          <w:szCs w:val="20"/>
          <w:lang w:val="en-IN"/>
        </w:rPr>
        <w:t xml:space="preserve"> candidate</w:t>
      </w:r>
      <w:r w:rsidRPr="001B755F">
        <w:rPr>
          <w:rFonts w:ascii="Arial" w:hAnsi="Arial" w:cs="Arial"/>
          <w:color w:val="000048"/>
          <w:sz w:val="20"/>
          <w:szCs w:val="20"/>
          <w:lang w:val="en-IN"/>
        </w:rPr>
        <w:t xml:space="preserve"> must be on video to have attendance for all VILT (Virtual Instructor Led Training) sessions</w:t>
      </w:r>
      <w:r w:rsidR="00777A11" w:rsidRPr="001B755F">
        <w:rPr>
          <w:rFonts w:ascii="Arial" w:hAnsi="Arial" w:cs="Arial"/>
          <w:color w:val="000048"/>
          <w:sz w:val="20"/>
          <w:szCs w:val="20"/>
          <w:lang w:val="en-IN"/>
        </w:rPr>
        <w:t>.</w:t>
      </w:r>
    </w:p>
    <w:p w14:paraId="173EEA9A" w14:textId="5D6957A7" w:rsidR="00771740" w:rsidRPr="001B755F" w:rsidRDefault="00771740" w:rsidP="00AD593F">
      <w:pPr>
        <w:numPr>
          <w:ilvl w:val="2"/>
          <w:numId w:val="11"/>
        </w:numPr>
        <w:ind w:left="1800" w:hanging="180"/>
        <w:contextualSpacing/>
        <w:rPr>
          <w:rFonts w:ascii="Arial" w:hAnsi="Arial" w:cs="Arial"/>
          <w:color w:val="000048"/>
          <w:sz w:val="20"/>
          <w:szCs w:val="20"/>
        </w:rPr>
      </w:pPr>
      <w:bookmarkStart w:id="56" w:name="_Hlk130112555"/>
      <w:r w:rsidRPr="001B755F">
        <w:rPr>
          <w:rFonts w:ascii="Arial" w:hAnsi="Arial" w:cs="Arial"/>
          <w:color w:val="000048"/>
          <w:sz w:val="20"/>
          <w:szCs w:val="20"/>
          <w:lang w:val="en-IN"/>
        </w:rPr>
        <w:t xml:space="preserve">Any breach of this evidenced </w:t>
      </w:r>
      <w:r w:rsidR="00777A11" w:rsidRPr="001B755F">
        <w:rPr>
          <w:rFonts w:ascii="Arial" w:hAnsi="Arial" w:cs="Arial"/>
          <w:color w:val="000048"/>
          <w:sz w:val="20"/>
          <w:szCs w:val="20"/>
          <w:lang w:val="en-IN"/>
        </w:rPr>
        <w:t xml:space="preserve">in email </w:t>
      </w:r>
      <w:r w:rsidRPr="001B755F">
        <w:rPr>
          <w:rFonts w:ascii="Arial" w:hAnsi="Arial" w:cs="Arial"/>
          <w:color w:val="000048"/>
          <w:sz w:val="20"/>
          <w:szCs w:val="20"/>
          <w:lang w:val="en-IN"/>
        </w:rPr>
        <w:t>with a concern raised by instructor/Coach</w:t>
      </w:r>
      <w:r w:rsidR="00777A11" w:rsidRPr="001B755F">
        <w:rPr>
          <w:rFonts w:ascii="Arial" w:hAnsi="Arial" w:cs="Arial"/>
          <w:color w:val="000048"/>
          <w:sz w:val="20"/>
          <w:szCs w:val="20"/>
          <w:lang w:val="en-IN"/>
        </w:rPr>
        <w:t>/HR GenC</w:t>
      </w:r>
      <w:r w:rsidRPr="001B755F">
        <w:rPr>
          <w:rFonts w:ascii="Arial" w:hAnsi="Arial" w:cs="Arial"/>
          <w:color w:val="000048"/>
          <w:sz w:val="20"/>
          <w:szCs w:val="20"/>
          <w:lang w:val="en-IN"/>
        </w:rPr>
        <w:t xml:space="preserve"> will call for attendance not marked for the session and invite a warning resulting in consequence.</w:t>
      </w:r>
    </w:p>
    <w:p w14:paraId="63BADF13" w14:textId="77777777" w:rsidR="00771740" w:rsidRPr="00E138E6" w:rsidRDefault="00771740" w:rsidP="0041254F">
      <w:pPr>
        <w:pStyle w:val="Heading3"/>
        <w:numPr>
          <w:ilvl w:val="1"/>
          <w:numId w:val="5"/>
        </w:numPr>
        <w:rPr>
          <w:rFonts w:ascii="Arial" w:hAnsi="Arial" w:cs="Arial"/>
          <w:color w:val="000048"/>
          <w:sz w:val="28"/>
          <w:szCs w:val="28"/>
        </w:rPr>
      </w:pPr>
      <w:bookmarkStart w:id="57" w:name="_Toc193970871"/>
      <w:bookmarkEnd w:id="56"/>
      <w:r w:rsidRPr="00E138E6">
        <w:rPr>
          <w:rFonts w:ascii="Arial" w:hAnsi="Arial" w:cs="Arial"/>
          <w:color w:val="000048"/>
          <w:sz w:val="28"/>
          <w:szCs w:val="28"/>
        </w:rPr>
        <w:lastRenderedPageBreak/>
        <w:t>AHS RAG</w:t>
      </w:r>
      <w:bookmarkEnd w:id="57"/>
    </w:p>
    <w:p w14:paraId="130CC089" w14:textId="47703B5E"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GenC Intern candidate attendance will be reported as AHS RAG</w:t>
      </w:r>
    </w:p>
    <w:p w14:paraId="6B42F912" w14:textId="6879A03B"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GenC Intern candidate Intern candidate attendance reports will be generated every fortnight and the cumulative weekly AHS RAG status for </w:t>
      </w:r>
      <w:r w:rsidRPr="001B755F">
        <w:rPr>
          <w:rFonts w:ascii="Arial" w:hAnsi="Arial" w:cs="Arial"/>
          <w:b/>
          <w:bCs/>
          <w:color w:val="000048"/>
          <w:sz w:val="20"/>
          <w:szCs w:val="20"/>
          <w:u w:val="single"/>
          <w:lang w:val="en-IN"/>
        </w:rPr>
        <w:t>each month</w:t>
      </w:r>
      <w:r w:rsidRPr="001B755F">
        <w:rPr>
          <w:rFonts w:ascii="Arial" w:hAnsi="Arial" w:cs="Arial"/>
          <w:color w:val="000048"/>
          <w:sz w:val="20"/>
          <w:szCs w:val="20"/>
          <w:lang w:val="en-IN"/>
        </w:rPr>
        <w:t xml:space="preserve"> must be in “Green”</w:t>
      </w:r>
    </w:p>
    <w:p w14:paraId="035A1550"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AHS RAG status will be calculated and reported based on:</w:t>
      </w:r>
    </w:p>
    <w:p w14:paraId="31F05596" w14:textId="7272832F" w:rsidR="00771740" w:rsidRPr="001B755F" w:rsidRDefault="00CA6309" w:rsidP="00D32461">
      <w:pPr>
        <w:pStyle w:val="ListParagraph"/>
        <w:numPr>
          <w:ilvl w:val="2"/>
          <w:numId w:val="20"/>
        </w:numPr>
        <w:ind w:left="900" w:hanging="180"/>
        <w:rPr>
          <w:rFonts w:ascii="Arial" w:hAnsi="Arial" w:cs="Arial"/>
          <w:color w:val="000048"/>
          <w:sz w:val="20"/>
          <w:szCs w:val="20"/>
          <w:lang w:val="en-IN"/>
        </w:rPr>
      </w:pPr>
      <w:r w:rsidRPr="001B755F">
        <w:rPr>
          <w:rFonts w:ascii="Arial" w:hAnsi="Arial" w:cs="Arial"/>
          <w:color w:val="000048"/>
          <w:sz w:val="20"/>
          <w:szCs w:val="20"/>
        </w:rPr>
        <w:t xml:space="preserve"> </w:t>
      </w:r>
      <w:proofErr w:type="spellStart"/>
      <w:r w:rsidR="00771740" w:rsidRPr="001B755F">
        <w:rPr>
          <w:rFonts w:ascii="Arial" w:hAnsi="Arial" w:cs="Arial"/>
          <w:color w:val="000048"/>
          <w:sz w:val="20"/>
          <w:szCs w:val="20"/>
        </w:rPr>
        <w:t>Trutime</w:t>
      </w:r>
      <w:proofErr w:type="spellEnd"/>
      <w:r w:rsidR="00771740" w:rsidRPr="001B755F">
        <w:rPr>
          <w:rFonts w:ascii="Arial" w:hAnsi="Arial" w:cs="Arial"/>
          <w:color w:val="000048"/>
          <w:sz w:val="20"/>
          <w:szCs w:val="20"/>
        </w:rPr>
        <w:t xml:space="preserve"> hours</w:t>
      </w:r>
    </w:p>
    <w:p w14:paraId="6C1025D2" w14:textId="23F3A10A" w:rsidR="00771740" w:rsidRPr="001B755F" w:rsidRDefault="00CA6309" w:rsidP="00D32461">
      <w:pPr>
        <w:pStyle w:val="ListParagraph"/>
        <w:numPr>
          <w:ilvl w:val="2"/>
          <w:numId w:val="20"/>
        </w:numPr>
        <w:ind w:left="900" w:hanging="180"/>
        <w:rPr>
          <w:rFonts w:ascii="Arial" w:hAnsi="Arial" w:cs="Arial"/>
          <w:i/>
          <w:iCs/>
          <w:color w:val="000048"/>
          <w:sz w:val="18"/>
          <w:szCs w:val="18"/>
          <w:lang w:val="en-IN"/>
        </w:rPr>
      </w:pPr>
      <w:r w:rsidRPr="001B755F">
        <w:rPr>
          <w:rFonts w:ascii="Arial" w:hAnsi="Arial" w:cs="Arial"/>
          <w:color w:val="000048"/>
          <w:sz w:val="20"/>
          <w:szCs w:val="20"/>
        </w:rPr>
        <w:t xml:space="preserve"> </w:t>
      </w:r>
      <w:bookmarkStart w:id="58" w:name="_Hlk130112598"/>
      <w:r w:rsidRPr="001B755F">
        <w:rPr>
          <w:rFonts w:ascii="Arial" w:hAnsi="Arial" w:cs="Arial"/>
          <w:color w:val="000048"/>
          <w:sz w:val="20"/>
          <w:szCs w:val="20"/>
        </w:rPr>
        <w:t>Attendance in mandatory</w:t>
      </w:r>
      <w:r w:rsidR="00771740" w:rsidRPr="001B755F">
        <w:rPr>
          <w:rFonts w:ascii="Arial" w:hAnsi="Arial" w:cs="Arial"/>
          <w:color w:val="000048"/>
          <w:sz w:val="20"/>
          <w:szCs w:val="20"/>
          <w:lang w:val="en-IN"/>
        </w:rPr>
        <w:t xml:space="preserve"> </w:t>
      </w:r>
      <w:r w:rsidR="00777A11" w:rsidRPr="001B755F">
        <w:rPr>
          <w:rFonts w:ascii="Arial" w:hAnsi="Arial" w:cs="Arial"/>
          <w:color w:val="000048"/>
          <w:sz w:val="20"/>
          <w:szCs w:val="20"/>
          <w:lang w:val="en-IN"/>
        </w:rPr>
        <w:t>ILT/VILT</w:t>
      </w:r>
      <w:r w:rsidR="00771740" w:rsidRPr="001B755F">
        <w:rPr>
          <w:rFonts w:ascii="Arial" w:hAnsi="Arial" w:cs="Arial"/>
          <w:color w:val="000048"/>
          <w:sz w:val="20"/>
          <w:szCs w:val="20"/>
          <w:lang w:val="en-IN"/>
        </w:rPr>
        <w:t xml:space="preserve"> sessions </w:t>
      </w:r>
      <w:r w:rsidR="00777A11" w:rsidRPr="001B755F">
        <w:rPr>
          <w:rFonts w:ascii="Arial" w:hAnsi="Arial" w:cs="Arial"/>
          <w:i/>
          <w:iCs/>
          <w:color w:val="000048"/>
          <w:sz w:val="18"/>
          <w:szCs w:val="18"/>
          <w:lang w:val="en-IN"/>
        </w:rPr>
        <w:t xml:space="preserve">(manual report of </w:t>
      </w:r>
      <w:r w:rsidR="00771740" w:rsidRPr="001B755F">
        <w:rPr>
          <w:rFonts w:ascii="Arial" w:hAnsi="Arial" w:cs="Arial"/>
          <w:i/>
          <w:iCs/>
          <w:color w:val="000048"/>
          <w:sz w:val="18"/>
          <w:szCs w:val="18"/>
          <w:lang w:val="en-IN"/>
        </w:rPr>
        <w:t xml:space="preserve">both technical &amp; behavioural sessions) </w:t>
      </w:r>
      <w:bookmarkEnd w:id="58"/>
    </w:p>
    <w:p w14:paraId="4287CA52" w14:textId="28394EC8" w:rsidR="00771740" w:rsidRPr="001B755F" w:rsidRDefault="00AD593F" w:rsidP="00AD593F">
      <w:pPr>
        <w:widowControl w:val="0"/>
        <w:spacing w:before="26" w:after="240" w:line="240" w:lineRule="atLeast"/>
        <w:ind w:right="115"/>
        <w:rPr>
          <w:rFonts w:ascii="Arial" w:hAnsi="Arial" w:cs="Arial"/>
          <w:color w:val="000048"/>
          <w:sz w:val="20"/>
          <w:szCs w:val="20"/>
          <w:lang w:val="en-IN"/>
        </w:rPr>
      </w:pPr>
      <w:bookmarkStart w:id="59" w:name="_Hlk127987474"/>
      <w:r w:rsidRPr="001B755F">
        <w:rPr>
          <w:rFonts w:ascii="Arial" w:hAnsi="Arial" w:cs="Arial"/>
          <w:color w:val="000048"/>
          <w:sz w:val="20"/>
          <w:szCs w:val="20"/>
          <w:lang w:val="en-IN"/>
        </w:rPr>
        <w:t>85</w:t>
      </w:r>
      <w:r w:rsidR="00771740" w:rsidRPr="001B755F">
        <w:rPr>
          <w:rFonts w:ascii="Arial" w:hAnsi="Arial" w:cs="Arial"/>
          <w:color w:val="000048"/>
          <w:sz w:val="20"/>
          <w:szCs w:val="20"/>
          <w:lang w:val="en-IN"/>
        </w:rPr>
        <w:t xml:space="preserve">% attendance </w:t>
      </w:r>
      <w:bookmarkEnd w:id="59"/>
      <w:r w:rsidR="00771740" w:rsidRPr="001B755F">
        <w:rPr>
          <w:rFonts w:ascii="Arial" w:hAnsi="Arial" w:cs="Arial"/>
          <w:color w:val="000048"/>
          <w:sz w:val="20"/>
          <w:szCs w:val="20"/>
          <w:lang w:val="en-IN"/>
        </w:rPr>
        <w:t>in both the above parameters is mandated. AHS calculation matrix will be as below:</w:t>
      </w:r>
    </w:p>
    <w:tbl>
      <w:tblPr>
        <w:tblW w:w="6141"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038"/>
        <w:gridCol w:w="2192"/>
        <w:gridCol w:w="1911"/>
      </w:tblGrid>
      <w:tr w:rsidR="00771740" w:rsidRPr="001B755F" w14:paraId="1CEFB702" w14:textId="77777777" w:rsidTr="00AA188C">
        <w:trPr>
          <w:trHeight w:val="366"/>
          <w:jc w:val="center"/>
        </w:trPr>
        <w:tc>
          <w:tcPr>
            <w:tcW w:w="2038" w:type="dxa"/>
            <w:shd w:val="clear" w:color="auto" w:fill="B4C6E7" w:themeFill="accent1" w:themeFillTint="66"/>
            <w:vAlign w:val="center"/>
            <w:hideMark/>
          </w:tcPr>
          <w:p w14:paraId="6E698E51"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 xml:space="preserve">Actual </w:t>
            </w:r>
            <w:proofErr w:type="spellStart"/>
            <w:r w:rsidRPr="001B755F">
              <w:rPr>
                <w:rFonts w:ascii="Arial" w:hAnsi="Arial" w:cs="Arial"/>
                <w:b/>
                <w:bCs/>
                <w:color w:val="000048"/>
                <w:kern w:val="24"/>
                <w:sz w:val="20"/>
                <w:szCs w:val="20"/>
              </w:rPr>
              <w:t>Trutime</w:t>
            </w:r>
            <w:proofErr w:type="spellEnd"/>
          </w:p>
        </w:tc>
        <w:tc>
          <w:tcPr>
            <w:tcW w:w="2192" w:type="dxa"/>
            <w:shd w:val="clear" w:color="auto" w:fill="B4C6E7" w:themeFill="accent1" w:themeFillTint="66"/>
            <w:vAlign w:val="center"/>
            <w:hideMark/>
          </w:tcPr>
          <w:p w14:paraId="6285B428" w14:textId="1237B239"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 xml:space="preserve">Actual </w:t>
            </w:r>
            <w:r w:rsidR="00777A11" w:rsidRPr="001B755F">
              <w:rPr>
                <w:rFonts w:ascii="Arial" w:hAnsi="Arial" w:cs="Arial"/>
                <w:b/>
                <w:bCs/>
                <w:color w:val="000048"/>
                <w:kern w:val="24"/>
                <w:sz w:val="20"/>
                <w:szCs w:val="20"/>
              </w:rPr>
              <w:t xml:space="preserve">session </w:t>
            </w:r>
            <w:r w:rsidRPr="001B755F">
              <w:rPr>
                <w:rFonts w:ascii="Arial" w:hAnsi="Arial" w:cs="Arial"/>
                <w:b/>
                <w:bCs/>
                <w:color w:val="000048"/>
                <w:kern w:val="24"/>
                <w:sz w:val="20"/>
                <w:szCs w:val="20"/>
              </w:rPr>
              <w:t>hours reported</w:t>
            </w:r>
          </w:p>
        </w:tc>
        <w:tc>
          <w:tcPr>
            <w:tcW w:w="1911" w:type="dxa"/>
            <w:shd w:val="clear" w:color="auto" w:fill="B4C6E7" w:themeFill="accent1" w:themeFillTint="66"/>
            <w:vAlign w:val="center"/>
            <w:hideMark/>
          </w:tcPr>
          <w:p w14:paraId="3E5D50C0"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RAG</w:t>
            </w:r>
          </w:p>
        </w:tc>
      </w:tr>
      <w:tr w:rsidR="00771740" w:rsidRPr="001B755F" w14:paraId="263BB382" w14:textId="77777777" w:rsidTr="00AA188C">
        <w:trPr>
          <w:trHeight w:val="367"/>
          <w:jc w:val="center"/>
        </w:trPr>
        <w:tc>
          <w:tcPr>
            <w:tcW w:w="2038" w:type="dxa"/>
            <w:shd w:val="clear" w:color="000000" w:fill="E7EBF5"/>
            <w:vAlign w:val="center"/>
            <w:hideMark/>
          </w:tcPr>
          <w:p w14:paraId="334C98BA" w14:textId="6FD9C3D0"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C8BD89C" w14:textId="54F58EA2"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C01A5A0"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Green</w:t>
            </w:r>
          </w:p>
        </w:tc>
      </w:tr>
      <w:tr w:rsidR="00771740" w:rsidRPr="001B755F" w14:paraId="1D5B7860" w14:textId="77777777" w:rsidTr="00AA188C">
        <w:trPr>
          <w:trHeight w:val="367"/>
          <w:jc w:val="center"/>
        </w:trPr>
        <w:tc>
          <w:tcPr>
            <w:tcW w:w="2038" w:type="dxa"/>
            <w:shd w:val="clear" w:color="000000" w:fill="E7EBF5"/>
            <w:vAlign w:val="center"/>
            <w:hideMark/>
          </w:tcPr>
          <w:p w14:paraId="5B624789" w14:textId="5BAF3A6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645F2D48" w14:textId="5D0C102A"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2590D2E"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1E23E4DF" w14:textId="77777777" w:rsidTr="00AA188C">
        <w:trPr>
          <w:trHeight w:val="367"/>
          <w:jc w:val="center"/>
        </w:trPr>
        <w:tc>
          <w:tcPr>
            <w:tcW w:w="2038" w:type="dxa"/>
            <w:shd w:val="clear" w:color="000000" w:fill="E7EBF5"/>
            <w:vAlign w:val="center"/>
            <w:hideMark/>
          </w:tcPr>
          <w:p w14:paraId="5925CC78" w14:textId="2BD038E3"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A221061" w14:textId="1FCAA69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27DB2B96"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4072CBE0" w14:textId="77777777" w:rsidTr="00AA188C">
        <w:trPr>
          <w:trHeight w:val="367"/>
          <w:jc w:val="center"/>
        </w:trPr>
        <w:tc>
          <w:tcPr>
            <w:tcW w:w="2038" w:type="dxa"/>
            <w:shd w:val="clear" w:color="000000" w:fill="E7EBF5"/>
            <w:vAlign w:val="center"/>
            <w:hideMark/>
          </w:tcPr>
          <w:p w14:paraId="62100E82" w14:textId="2442AD4F"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D0986B7" w14:textId="5FABA311"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&lt;8</w:t>
            </w:r>
            <w:r w:rsidR="00AD593F" w:rsidRPr="001B755F">
              <w:rPr>
                <w:rFonts w:ascii="Arial" w:hAnsi="Arial" w:cs="Arial"/>
                <w:color w:val="000048"/>
                <w:sz w:val="20"/>
                <w:szCs w:val="20"/>
                <w:lang w:val="en-IN"/>
              </w:rPr>
              <w:t>5</w:t>
            </w:r>
            <w:r w:rsidRPr="001B755F">
              <w:rPr>
                <w:rFonts w:ascii="Arial" w:hAnsi="Arial" w:cs="Arial"/>
                <w:color w:val="000048"/>
                <w:sz w:val="20"/>
                <w:szCs w:val="20"/>
                <w:lang w:val="en-IN"/>
              </w:rPr>
              <w:t>%</w:t>
            </w:r>
          </w:p>
        </w:tc>
        <w:tc>
          <w:tcPr>
            <w:tcW w:w="1911" w:type="dxa"/>
            <w:shd w:val="clear" w:color="000000" w:fill="E7EBF5"/>
            <w:vAlign w:val="center"/>
            <w:hideMark/>
          </w:tcPr>
          <w:p w14:paraId="1181ED21"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Red</w:t>
            </w:r>
          </w:p>
        </w:tc>
      </w:tr>
    </w:tbl>
    <w:p w14:paraId="1BA90039" w14:textId="2FC3D744" w:rsidR="00771740" w:rsidRPr="001B755F" w:rsidRDefault="00771740" w:rsidP="0041254F">
      <w:pPr>
        <w:pStyle w:val="Heading3"/>
        <w:numPr>
          <w:ilvl w:val="1"/>
          <w:numId w:val="5"/>
        </w:numPr>
        <w:rPr>
          <w:rFonts w:ascii="Arial" w:hAnsi="Arial" w:cs="Arial"/>
          <w:color w:val="000048"/>
        </w:rPr>
      </w:pPr>
      <w:bookmarkStart w:id="60" w:name="_Toc193970872"/>
      <w:r w:rsidRPr="001B755F">
        <w:rPr>
          <w:rFonts w:ascii="Arial" w:hAnsi="Arial" w:cs="Arial"/>
          <w:color w:val="000048"/>
        </w:rPr>
        <w:t>AHS Consequence</w:t>
      </w:r>
      <w:bookmarkEnd w:id="60"/>
    </w:p>
    <w:tbl>
      <w:tblPr>
        <w:tblW w:w="6385"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335"/>
        <w:gridCol w:w="4050"/>
      </w:tblGrid>
      <w:tr w:rsidR="00771740" w:rsidRPr="001B755F" w14:paraId="091DAD85" w14:textId="77777777" w:rsidTr="00AA188C">
        <w:trPr>
          <w:trHeight w:val="264"/>
          <w:jc w:val="center"/>
        </w:trPr>
        <w:tc>
          <w:tcPr>
            <w:tcW w:w="2335" w:type="dxa"/>
            <w:vMerge w:val="restart"/>
            <w:shd w:val="clear" w:color="auto" w:fill="B4C6E7" w:themeFill="accent1" w:themeFillTint="66"/>
            <w:vAlign w:val="center"/>
            <w:hideMark/>
          </w:tcPr>
          <w:p w14:paraId="3D7A45E7" w14:textId="77777777" w:rsidR="00771740" w:rsidRPr="001B755F" w:rsidRDefault="00771740" w:rsidP="00AD593F">
            <w:pPr>
              <w:widowControl w:val="0"/>
              <w:spacing w:before="26" w:after="0" w:line="240" w:lineRule="auto"/>
              <w:ind w:right="115"/>
              <w:jc w:val="center"/>
              <w:rPr>
                <w:rFonts w:ascii="Arial" w:hAnsi="Arial" w:cs="Arial"/>
                <w:b/>
                <w:bCs/>
                <w:color w:val="FFFFFF"/>
                <w:sz w:val="20"/>
                <w:szCs w:val="20"/>
              </w:rPr>
            </w:pPr>
            <w:r w:rsidRPr="001B755F">
              <w:rPr>
                <w:rFonts w:ascii="Arial" w:hAnsi="Arial" w:cs="Arial"/>
                <w:b/>
                <w:bCs/>
                <w:color w:val="000048"/>
                <w:kern w:val="24"/>
                <w:sz w:val="20"/>
                <w:szCs w:val="20"/>
              </w:rPr>
              <w:t>Monthly AHS RAG</w:t>
            </w:r>
          </w:p>
        </w:tc>
        <w:tc>
          <w:tcPr>
            <w:tcW w:w="4050" w:type="dxa"/>
            <w:shd w:val="clear" w:color="auto" w:fill="D9E2F3" w:themeFill="accent1" w:themeFillTint="33"/>
            <w:noWrap/>
            <w:vAlign w:val="center"/>
            <w:hideMark/>
          </w:tcPr>
          <w:p w14:paraId="16D8756E"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color w:val="000000"/>
                <w:sz w:val="20"/>
                <w:szCs w:val="20"/>
              </w:rPr>
              <w:t>Consequence</w:t>
            </w:r>
          </w:p>
        </w:tc>
      </w:tr>
      <w:tr w:rsidR="00BB1131" w:rsidRPr="001B755F" w14:paraId="470D9AD2" w14:textId="77777777" w:rsidTr="008914CE">
        <w:trPr>
          <w:trHeight w:val="264"/>
          <w:jc w:val="center"/>
        </w:trPr>
        <w:tc>
          <w:tcPr>
            <w:tcW w:w="2335" w:type="dxa"/>
            <w:vMerge/>
            <w:shd w:val="clear" w:color="auto" w:fill="B4C6E7" w:themeFill="accent1" w:themeFillTint="66"/>
            <w:vAlign w:val="center"/>
            <w:hideMark/>
          </w:tcPr>
          <w:p w14:paraId="52966F67" w14:textId="77777777" w:rsidR="00BB1131" w:rsidRPr="001B755F" w:rsidRDefault="00BB1131" w:rsidP="00AD593F">
            <w:pPr>
              <w:spacing w:after="0" w:line="240" w:lineRule="auto"/>
              <w:jc w:val="center"/>
              <w:rPr>
                <w:rFonts w:ascii="Arial" w:hAnsi="Arial" w:cs="Arial"/>
                <w:b/>
                <w:bCs/>
                <w:color w:val="FFFFFF"/>
                <w:sz w:val="20"/>
                <w:szCs w:val="20"/>
              </w:rPr>
            </w:pPr>
          </w:p>
        </w:tc>
        <w:tc>
          <w:tcPr>
            <w:tcW w:w="4050" w:type="dxa"/>
            <w:shd w:val="clear" w:color="auto" w:fill="D9E2F3" w:themeFill="accent1" w:themeFillTint="33"/>
            <w:vAlign w:val="center"/>
            <w:hideMark/>
          </w:tcPr>
          <w:p w14:paraId="703CA313" w14:textId="77777777" w:rsidR="00BB1131" w:rsidRPr="001B755F" w:rsidRDefault="00BB1131" w:rsidP="00AD593F">
            <w:pPr>
              <w:spacing w:after="0" w:line="240" w:lineRule="auto"/>
              <w:jc w:val="center"/>
              <w:rPr>
                <w:rFonts w:ascii="Arial" w:hAnsi="Arial" w:cs="Arial"/>
                <w:b/>
                <w:bCs/>
                <w:color w:val="000000"/>
                <w:sz w:val="20"/>
                <w:szCs w:val="20"/>
              </w:rPr>
            </w:pPr>
            <w:r w:rsidRPr="001B755F">
              <w:rPr>
                <w:rFonts w:ascii="Arial" w:hAnsi="Arial" w:cs="Arial"/>
                <w:b/>
                <w:bCs/>
                <w:color w:val="000000"/>
                <w:sz w:val="20"/>
                <w:szCs w:val="20"/>
              </w:rPr>
              <w:t>Interns</w:t>
            </w:r>
          </w:p>
        </w:tc>
      </w:tr>
      <w:tr w:rsidR="00771740" w:rsidRPr="001B755F" w14:paraId="7EBB2EDE" w14:textId="77777777" w:rsidTr="00AA188C">
        <w:trPr>
          <w:trHeight w:val="503"/>
          <w:jc w:val="center"/>
        </w:trPr>
        <w:tc>
          <w:tcPr>
            <w:tcW w:w="2335" w:type="dxa"/>
            <w:shd w:val="clear" w:color="000000" w:fill="00B050"/>
            <w:vAlign w:val="center"/>
            <w:hideMark/>
          </w:tcPr>
          <w:p w14:paraId="6FF93B36"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Green</w:t>
            </w:r>
          </w:p>
        </w:tc>
        <w:tc>
          <w:tcPr>
            <w:tcW w:w="4050" w:type="dxa"/>
            <w:shd w:val="clear" w:color="auto" w:fill="auto"/>
            <w:noWrap/>
            <w:vAlign w:val="center"/>
            <w:hideMark/>
          </w:tcPr>
          <w:p w14:paraId="4761670D"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Continue with the skilling program</w:t>
            </w:r>
          </w:p>
        </w:tc>
      </w:tr>
      <w:tr w:rsidR="00771740" w:rsidRPr="001B755F" w14:paraId="205F39B6" w14:textId="77777777" w:rsidTr="00AA188C">
        <w:trPr>
          <w:trHeight w:val="431"/>
          <w:jc w:val="center"/>
        </w:trPr>
        <w:tc>
          <w:tcPr>
            <w:tcW w:w="2335" w:type="dxa"/>
            <w:shd w:val="clear" w:color="000000" w:fill="FFC000"/>
            <w:vAlign w:val="center"/>
            <w:hideMark/>
          </w:tcPr>
          <w:p w14:paraId="6E01EFFC"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Amber</w:t>
            </w:r>
          </w:p>
        </w:tc>
        <w:tc>
          <w:tcPr>
            <w:tcW w:w="4050" w:type="dxa"/>
            <w:vMerge w:val="restart"/>
            <w:shd w:val="clear" w:color="auto" w:fill="auto"/>
            <w:vAlign w:val="center"/>
            <w:hideMark/>
          </w:tcPr>
          <w:p w14:paraId="5B6081C5" w14:textId="119E5908"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De-</w:t>
            </w:r>
            <w:r w:rsidR="00D52A42" w:rsidRPr="001B755F">
              <w:rPr>
                <w:rFonts w:ascii="Arial" w:hAnsi="Arial" w:cs="Arial"/>
                <w:color w:val="000048"/>
                <w:sz w:val="20"/>
                <w:szCs w:val="20"/>
                <w:lang w:val="en-IN"/>
              </w:rPr>
              <w:t>enrolment</w:t>
            </w:r>
            <w:r w:rsidRPr="001B755F">
              <w:rPr>
                <w:rFonts w:ascii="Arial" w:hAnsi="Arial" w:cs="Arial"/>
                <w:color w:val="000048"/>
                <w:sz w:val="20"/>
                <w:szCs w:val="20"/>
                <w:lang w:val="en-IN"/>
              </w:rPr>
              <w:t xml:space="preserve"> from the skilling program.</w:t>
            </w:r>
            <w:r w:rsidRPr="001B755F">
              <w:rPr>
                <w:rFonts w:ascii="Arial" w:hAnsi="Arial" w:cs="Arial"/>
                <w:color w:val="000048"/>
                <w:sz w:val="20"/>
                <w:szCs w:val="20"/>
                <w:lang w:val="en-IN"/>
              </w:rPr>
              <w:br/>
            </w:r>
            <w:r w:rsidR="00754E39" w:rsidRPr="001B755F">
              <w:rPr>
                <w:rFonts w:ascii="Arial" w:hAnsi="Arial" w:cs="Arial"/>
                <w:color w:val="000048"/>
                <w:sz w:val="20"/>
                <w:szCs w:val="20"/>
                <w:lang w:val="en-IN"/>
              </w:rPr>
              <w:t>revoked LOI</w:t>
            </w:r>
          </w:p>
        </w:tc>
      </w:tr>
      <w:tr w:rsidR="00771740" w:rsidRPr="001B755F" w14:paraId="12376256" w14:textId="77777777" w:rsidTr="00AA188C">
        <w:trPr>
          <w:trHeight w:val="359"/>
          <w:jc w:val="center"/>
        </w:trPr>
        <w:tc>
          <w:tcPr>
            <w:tcW w:w="2335" w:type="dxa"/>
            <w:shd w:val="clear" w:color="000000" w:fill="FF0000"/>
            <w:vAlign w:val="center"/>
            <w:hideMark/>
          </w:tcPr>
          <w:p w14:paraId="0035B81D"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Red</w:t>
            </w:r>
          </w:p>
        </w:tc>
        <w:tc>
          <w:tcPr>
            <w:tcW w:w="4050" w:type="dxa"/>
            <w:vMerge/>
            <w:vAlign w:val="center"/>
            <w:hideMark/>
          </w:tcPr>
          <w:p w14:paraId="27E4DE78" w14:textId="77777777" w:rsidR="00771740" w:rsidRPr="001B755F" w:rsidRDefault="00771740" w:rsidP="00AD593F">
            <w:pPr>
              <w:spacing w:after="0" w:line="240" w:lineRule="auto"/>
              <w:jc w:val="center"/>
              <w:rPr>
                <w:rFonts w:ascii="Arial" w:hAnsi="Arial" w:cs="Arial"/>
                <w:color w:val="000000"/>
              </w:rPr>
            </w:pPr>
          </w:p>
        </w:tc>
      </w:tr>
    </w:tbl>
    <w:p w14:paraId="71C43CB4" w14:textId="0B16FA5A" w:rsidR="00771740" w:rsidRPr="001B755F" w:rsidRDefault="00771740" w:rsidP="00AD593F">
      <w:pPr>
        <w:pStyle w:val="Heading3"/>
        <w:rPr>
          <w:rFonts w:ascii="Arial" w:hAnsi="Arial" w:cs="Arial"/>
          <w:color w:val="000048"/>
        </w:rPr>
      </w:pPr>
      <w:bookmarkStart w:id="61" w:name="_Toc193970873"/>
      <w:r w:rsidRPr="001B755F">
        <w:rPr>
          <w:rFonts w:ascii="Arial" w:hAnsi="Arial" w:cs="Arial"/>
          <w:color w:val="000048"/>
        </w:rPr>
        <w:t>Internship leave policy</w:t>
      </w:r>
      <w:bookmarkEnd w:id="61"/>
    </w:p>
    <w:p w14:paraId="1059BFD4" w14:textId="2698C1FF"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Leaves are not permitted during </w:t>
      </w:r>
      <w:r w:rsidRPr="001B755F">
        <w:rPr>
          <w:rFonts w:ascii="Arial" w:hAnsi="Arial" w:cs="Arial"/>
          <w:color w:val="000048"/>
          <w:sz w:val="20"/>
          <w:szCs w:val="20"/>
          <w:lang w:val="en-IN"/>
        </w:rPr>
        <w:t>GenC Internship</w:t>
      </w:r>
      <w:r w:rsidR="00BD2037">
        <w:rPr>
          <w:rFonts w:ascii="Arial" w:hAnsi="Arial" w:cs="Arial"/>
          <w:color w:val="000048"/>
          <w:sz w:val="20"/>
          <w:szCs w:val="20"/>
          <w:lang w:val="en-IN"/>
        </w:rPr>
        <w:t xml:space="preserve"> </w:t>
      </w:r>
      <w:r w:rsidRPr="001B755F">
        <w:rPr>
          <w:rFonts w:ascii="Arial" w:hAnsi="Arial" w:cs="Arial"/>
          <w:color w:val="000048"/>
          <w:sz w:val="20"/>
          <w:szCs w:val="20"/>
          <w:lang w:val="en-IN"/>
        </w:rPr>
        <w:t xml:space="preserve">skilling </w:t>
      </w:r>
      <w:r w:rsidRPr="001B755F">
        <w:rPr>
          <w:rFonts w:ascii="Arial" w:hAnsi="Arial" w:cs="Arial"/>
          <w:color w:val="000048"/>
          <w:sz w:val="20"/>
          <w:szCs w:val="20"/>
        </w:rPr>
        <w:t>program.</w:t>
      </w:r>
    </w:p>
    <w:p w14:paraId="5E20D3FF"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to be followed as per the AHS guidelines</w:t>
      </w:r>
    </w:p>
    <w:p w14:paraId="2C71CF61" w14:textId="7DBCF810"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It is mandatory to be in-person or on video for </w:t>
      </w:r>
      <w:r w:rsidR="00777A11" w:rsidRPr="001B755F">
        <w:rPr>
          <w:rFonts w:ascii="Arial" w:hAnsi="Arial" w:cs="Arial"/>
          <w:color w:val="000048"/>
          <w:sz w:val="20"/>
          <w:szCs w:val="20"/>
        </w:rPr>
        <w:t>V</w:t>
      </w:r>
      <w:r w:rsidRPr="001B755F">
        <w:rPr>
          <w:rFonts w:ascii="Arial" w:hAnsi="Arial" w:cs="Arial"/>
          <w:color w:val="000048"/>
          <w:sz w:val="20"/>
          <w:szCs w:val="20"/>
        </w:rPr>
        <w:t>ILT sessions (concern raised by facilitator will be a breach)</w:t>
      </w:r>
    </w:p>
    <w:p w14:paraId="252D8BBD"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Uninformed leaves of more than 3 days will lead to consequence</w:t>
      </w:r>
    </w:p>
    <w:p w14:paraId="5F56A0C8"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Examination breaks not to exceed 5 working days (validated with college confirmed exam dates)</w:t>
      </w:r>
    </w:p>
    <w:p w14:paraId="196311AB" w14:textId="074279A9"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3 to 4 months in office is mandatory. If the trainees do not have </w:t>
      </w:r>
      <w:r w:rsidR="00AD593F" w:rsidRPr="001B755F">
        <w:rPr>
          <w:rFonts w:ascii="Arial" w:hAnsi="Arial" w:cs="Arial"/>
          <w:color w:val="000048"/>
          <w:sz w:val="20"/>
          <w:szCs w:val="20"/>
        </w:rPr>
        <w:t>85</w:t>
      </w:r>
      <w:r w:rsidRPr="001B755F">
        <w:rPr>
          <w:rFonts w:ascii="Arial" w:hAnsi="Arial" w:cs="Arial"/>
          <w:color w:val="000048"/>
          <w:sz w:val="20"/>
          <w:szCs w:val="20"/>
        </w:rPr>
        <w:t>% attendance in a month (both physical &amp; virtual), it would lead to program de-enrolment in the 1st week of the subsequent month.</w:t>
      </w:r>
    </w:p>
    <w:p w14:paraId="08A98E03"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Leave approvals to be taken in advance through their GenC HR coach – Validated medical leaves from Cognizant medical team only will be permitted</w:t>
      </w:r>
    </w:p>
    <w:p w14:paraId="6BB9C81A"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Notify the GenC HR coach immediately for any Sick/Emergency leave – medical reports to be validated through Cognizant medical team</w:t>
      </w:r>
    </w:p>
    <w:p w14:paraId="513E846E"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All other leaves in any other reasons/categories would have an impact in the AHS attendance. Any uninformed leave(s) would lead to consequence as per AHS guidelines.</w:t>
      </w:r>
    </w:p>
    <w:p w14:paraId="666B5AE2"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Prior approved leaves aligned with college TPO would be required for the ‘Exam breaks’ (if required and applicable) and would be to the max of 5 days only.</w:t>
      </w:r>
    </w:p>
    <w:p w14:paraId="3F8A71A9" w14:textId="38DBDD79"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are expected to have uninterrupted access to office mail and are always reachable on mobile phone numbers and MS Teams</w:t>
      </w:r>
    </w:p>
    <w:p w14:paraId="3D3726E7"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proxy both giving on behalf of others or availing the act would warrant serious consequence.</w:t>
      </w:r>
    </w:p>
    <w:p w14:paraId="07DC42D7" w14:textId="411F1C1C"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Uninformed Leave &gt;3 days will be moved to No-Show case and Internship</w:t>
      </w:r>
      <w:r w:rsidR="009A063F">
        <w:rPr>
          <w:rFonts w:ascii="Arial" w:hAnsi="Arial" w:cs="Arial"/>
          <w:color w:val="000048"/>
          <w:sz w:val="20"/>
          <w:szCs w:val="20"/>
        </w:rPr>
        <w:t xml:space="preserve"> </w:t>
      </w:r>
      <w:r w:rsidRPr="001B755F">
        <w:rPr>
          <w:rFonts w:ascii="Arial" w:hAnsi="Arial" w:cs="Arial"/>
          <w:color w:val="000048"/>
          <w:sz w:val="20"/>
          <w:szCs w:val="20"/>
        </w:rPr>
        <w:t>abandonment will be initiated for GenC Intern candidates</w:t>
      </w:r>
    </w:p>
    <w:p w14:paraId="1C64539B" w14:textId="08367E6B" w:rsidR="00D97BBA" w:rsidRPr="001B755F" w:rsidRDefault="00D97BBA" w:rsidP="00D62ADA">
      <w:pPr>
        <w:pStyle w:val="Heading1"/>
        <w:rPr>
          <w:rFonts w:ascii="Arial" w:hAnsi="Arial" w:cs="Arial"/>
          <w:color w:val="000048"/>
        </w:rPr>
      </w:pPr>
      <w:bookmarkStart w:id="62" w:name="_Toc193970874"/>
      <w:r w:rsidRPr="001B755F">
        <w:rPr>
          <w:rFonts w:ascii="Arial" w:hAnsi="Arial" w:cs="Arial"/>
          <w:color w:val="000048"/>
        </w:rPr>
        <w:lastRenderedPageBreak/>
        <w:t>Integrity in Assessments</w:t>
      </w:r>
      <w:bookmarkEnd w:id="62"/>
    </w:p>
    <w:p w14:paraId="4FE81B61" w14:textId="6F6B05DD" w:rsidR="00D97BBA" w:rsidRPr="001B755F" w:rsidRDefault="00D97BBA" w:rsidP="00D04140">
      <w:pPr>
        <w:pStyle w:val="Bodytext"/>
        <w:ind w:left="0"/>
        <w:rPr>
          <w:rFonts w:ascii="Arial" w:hAnsi="Arial" w:cs="Arial"/>
          <w:color w:val="000048"/>
        </w:rPr>
      </w:pPr>
      <w:bookmarkStart w:id="63" w:name="_Hlk148095738"/>
      <w:r w:rsidRPr="001B755F">
        <w:rPr>
          <w:rFonts w:ascii="Arial" w:hAnsi="Arial" w:cs="Arial"/>
          <w:color w:val="000048"/>
          <w:sz w:val="20"/>
          <w:szCs w:val="20"/>
        </w:rPr>
        <w:t xml:space="preserve">Any learning and assessment </w:t>
      </w:r>
      <w:r w:rsidR="00A31EDB" w:rsidRPr="001B755F">
        <w:rPr>
          <w:rFonts w:ascii="Arial" w:hAnsi="Arial" w:cs="Arial"/>
          <w:color w:val="000048"/>
          <w:sz w:val="20"/>
          <w:szCs w:val="20"/>
        </w:rPr>
        <w:t>are</w:t>
      </w:r>
      <w:r w:rsidRPr="001B755F">
        <w:rPr>
          <w:rFonts w:ascii="Arial" w:hAnsi="Arial" w:cs="Arial"/>
          <w:color w:val="000048"/>
          <w:sz w:val="20"/>
          <w:szCs w:val="20"/>
        </w:rPr>
        <w:t xml:space="preserve"> expected to be given by the GenCs in a very honest way. Plagiarism / copying / any malpractice has a zero tolerance</w:t>
      </w:r>
      <w:r w:rsidRPr="001B755F">
        <w:rPr>
          <w:rFonts w:ascii="Arial" w:hAnsi="Arial" w:cs="Arial"/>
          <w:color w:val="000048"/>
        </w:rPr>
        <w:t>.</w:t>
      </w:r>
    </w:p>
    <w:p w14:paraId="669639F7" w14:textId="3C3F50CA" w:rsidR="000D492C" w:rsidRPr="001B755F" w:rsidRDefault="00D97BBA" w:rsidP="00D04140">
      <w:pPr>
        <w:pStyle w:val="Bodytext"/>
        <w:ind w:left="0"/>
        <w:rPr>
          <w:rFonts w:ascii="Arial" w:hAnsi="Arial" w:cs="Arial"/>
          <w:color w:val="000048"/>
          <w:sz w:val="20"/>
          <w:szCs w:val="20"/>
        </w:rPr>
      </w:pPr>
      <w:bookmarkStart w:id="64" w:name="_Hlk130113539"/>
      <w:r w:rsidRPr="001B755F">
        <w:rPr>
          <w:rFonts w:ascii="Arial" w:hAnsi="Arial" w:cs="Arial"/>
          <w:color w:val="000048"/>
          <w:sz w:val="20"/>
          <w:szCs w:val="20"/>
        </w:rPr>
        <w:t>The type of disciplinary action(s) would be based on multiple factors attached to the incident and</w:t>
      </w:r>
      <w:bookmarkStart w:id="65" w:name="_Hlk130112716"/>
      <w:r w:rsidRPr="001B755F">
        <w:rPr>
          <w:rFonts w:ascii="Arial" w:hAnsi="Arial" w:cs="Arial"/>
          <w:color w:val="000048"/>
          <w:sz w:val="20"/>
          <w:szCs w:val="20"/>
        </w:rPr>
        <w:t xml:space="preserve"> </w:t>
      </w:r>
      <w:bookmarkStart w:id="66" w:name="_Toc123816048"/>
      <w:r w:rsidR="000D492C" w:rsidRPr="001B755F">
        <w:rPr>
          <w:rFonts w:ascii="Arial" w:hAnsi="Arial" w:cs="Arial"/>
          <w:color w:val="000048"/>
          <w:sz w:val="20"/>
          <w:szCs w:val="20"/>
        </w:rPr>
        <w:t>i</w:t>
      </w:r>
      <w:r w:rsidR="008E5A3F" w:rsidRPr="001B755F">
        <w:rPr>
          <w:rFonts w:ascii="Arial" w:hAnsi="Arial" w:cs="Arial"/>
          <w:color w:val="000048"/>
          <w:sz w:val="20"/>
          <w:szCs w:val="20"/>
        </w:rPr>
        <w:t xml:space="preserve">ncidents with high severity may call for </w:t>
      </w:r>
      <w:r w:rsidR="00330899" w:rsidRPr="001B755F">
        <w:rPr>
          <w:rFonts w:ascii="Arial" w:hAnsi="Arial" w:cs="Arial"/>
          <w:color w:val="000048"/>
          <w:sz w:val="20"/>
          <w:szCs w:val="20"/>
        </w:rPr>
        <w:t>stringent disciplinary action as per organization policies.</w:t>
      </w:r>
      <w:bookmarkEnd w:id="65"/>
    </w:p>
    <w:p w14:paraId="65D93D5E" w14:textId="0FD5F1EF" w:rsidR="00D97BBA" w:rsidRPr="001B755F" w:rsidRDefault="00D97BBA" w:rsidP="0041254F">
      <w:pPr>
        <w:pStyle w:val="Heading3"/>
        <w:rPr>
          <w:rFonts w:ascii="Arial" w:hAnsi="Arial" w:cs="Arial"/>
          <w:color w:val="000048"/>
        </w:rPr>
      </w:pPr>
      <w:bookmarkStart w:id="67" w:name="_Toc193970875"/>
      <w:bookmarkEnd w:id="63"/>
      <w:bookmarkEnd w:id="64"/>
      <w:r w:rsidRPr="001B755F">
        <w:rPr>
          <w:rFonts w:ascii="Arial" w:hAnsi="Arial" w:cs="Arial"/>
          <w:color w:val="000048"/>
        </w:rPr>
        <w:t>What constitutes Malpractice</w:t>
      </w:r>
      <w:bookmarkEnd w:id="66"/>
      <w:bookmarkEnd w:id="67"/>
    </w:p>
    <w:tbl>
      <w:tblPr>
        <w:tblW w:w="5000" w:type="pct"/>
        <w:tblBorders>
          <w:top w:val="single" w:sz="4" w:space="0" w:color="00CCFF"/>
          <w:left w:val="single" w:sz="4" w:space="0" w:color="00CCFF"/>
          <w:bottom w:val="single" w:sz="4" w:space="0" w:color="00CCFF"/>
          <w:right w:val="single" w:sz="4" w:space="0" w:color="00CCFF"/>
          <w:insideH w:val="single" w:sz="4" w:space="0" w:color="00CCFF"/>
          <w:insideV w:val="single" w:sz="4" w:space="0" w:color="00CCFF"/>
        </w:tblBorders>
        <w:tblLayout w:type="fixed"/>
        <w:tblLook w:val="04A0" w:firstRow="1" w:lastRow="0" w:firstColumn="1" w:lastColumn="0" w:noHBand="0" w:noVBand="1"/>
      </w:tblPr>
      <w:tblGrid>
        <w:gridCol w:w="720"/>
        <w:gridCol w:w="3686"/>
        <w:gridCol w:w="723"/>
        <w:gridCol w:w="4491"/>
      </w:tblGrid>
      <w:tr w:rsidR="00990AE3" w:rsidRPr="001B755F" w14:paraId="69475A20" w14:textId="77777777" w:rsidTr="00E41C0E">
        <w:trPr>
          <w:trHeight w:val="288"/>
        </w:trPr>
        <w:tc>
          <w:tcPr>
            <w:tcW w:w="374" w:type="pct"/>
            <w:shd w:val="clear" w:color="auto" w:fill="E7F5F6"/>
            <w:noWrap/>
            <w:vAlign w:val="center"/>
            <w:hideMark/>
          </w:tcPr>
          <w:p w14:paraId="5A142E44" w14:textId="0D53285F" w:rsidR="0045549E" w:rsidRPr="001B755F" w:rsidRDefault="00A31EDB" w:rsidP="00AD593F">
            <w:pPr>
              <w:spacing w:after="0" w:line="240" w:lineRule="auto"/>
              <w:jc w:val="center"/>
              <w:rPr>
                <w:rFonts w:ascii="Arial" w:hAnsi="Arial" w:cs="Arial"/>
                <w:b/>
                <w:bCs/>
                <w:color w:val="000000"/>
                <w:sz w:val="20"/>
                <w:szCs w:val="20"/>
                <w:lang w:val="en-GB" w:eastAsia="en-GB"/>
              </w:rPr>
            </w:pPr>
            <w:bookmarkStart w:id="68" w:name="_Hlk147938624"/>
            <w:r w:rsidRPr="001B755F">
              <w:rPr>
                <w:rFonts w:ascii="Arial" w:hAnsi="Arial" w:cs="Arial"/>
                <w:b/>
                <w:bCs/>
                <w:color w:val="000000"/>
                <w:sz w:val="18"/>
                <w:szCs w:val="18"/>
                <w:lang w:val="en-GB" w:eastAsia="en-GB"/>
              </w:rPr>
              <w:t>S. No</w:t>
            </w:r>
          </w:p>
        </w:tc>
        <w:tc>
          <w:tcPr>
            <w:tcW w:w="1916" w:type="pct"/>
            <w:shd w:val="clear" w:color="auto" w:fill="E7F5F6"/>
            <w:noWrap/>
            <w:vAlign w:val="center"/>
            <w:hideMark/>
          </w:tcPr>
          <w:p w14:paraId="533FCEDA" w14:textId="2712071F"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c>
          <w:tcPr>
            <w:tcW w:w="376" w:type="pct"/>
            <w:shd w:val="clear" w:color="auto" w:fill="E7F5F6"/>
            <w:vAlign w:val="center"/>
          </w:tcPr>
          <w:p w14:paraId="605B5963" w14:textId="4CE878D7" w:rsidR="0045549E" w:rsidRPr="001B755F" w:rsidRDefault="00A31EDB"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18"/>
                <w:szCs w:val="18"/>
                <w:lang w:val="en-GB" w:eastAsia="en-GB"/>
              </w:rPr>
              <w:t>S. No</w:t>
            </w:r>
          </w:p>
        </w:tc>
        <w:tc>
          <w:tcPr>
            <w:tcW w:w="2334" w:type="pct"/>
            <w:shd w:val="clear" w:color="auto" w:fill="E7F5F6"/>
            <w:noWrap/>
            <w:vAlign w:val="center"/>
            <w:hideMark/>
          </w:tcPr>
          <w:p w14:paraId="51EF6D77" w14:textId="6DAA2C85"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r>
      <w:tr w:rsidR="003436E1" w:rsidRPr="001B755F" w14:paraId="3A35E310" w14:textId="77777777" w:rsidTr="00E41C0E">
        <w:trPr>
          <w:trHeight w:val="305"/>
        </w:trPr>
        <w:tc>
          <w:tcPr>
            <w:tcW w:w="374" w:type="pct"/>
            <w:noWrap/>
            <w:vAlign w:val="center"/>
            <w:hideMark/>
          </w:tcPr>
          <w:p w14:paraId="71596D0A"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1</w:t>
            </w:r>
          </w:p>
        </w:tc>
        <w:tc>
          <w:tcPr>
            <w:tcW w:w="1916" w:type="pct"/>
            <w:noWrap/>
            <w:vAlign w:val="center"/>
            <w:hideMark/>
          </w:tcPr>
          <w:p w14:paraId="0EB91CA9" w14:textId="0AF6EC9D"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Trying to </w:t>
            </w:r>
            <w:r w:rsidRPr="001B755F">
              <w:rPr>
                <w:rFonts w:ascii="Arial" w:hAnsi="Arial" w:cs="Arial"/>
                <w:color w:val="1D5CFF"/>
                <w:sz w:val="20"/>
                <w:szCs w:val="20"/>
                <w:lang w:val="en-GB" w:eastAsia="en-GB"/>
              </w:rPr>
              <w:t>capture and leak questions and/or answers</w:t>
            </w:r>
            <w:r w:rsidRPr="001B755F">
              <w:rPr>
                <w:rFonts w:ascii="Arial" w:hAnsi="Arial" w:cs="Arial"/>
                <w:color w:val="404040"/>
                <w:sz w:val="20"/>
                <w:szCs w:val="20"/>
                <w:lang w:val="en-GB" w:eastAsia="en-GB"/>
              </w:rPr>
              <w:t>, in ANY mode – mobile pictures, screenshots, streaming etc.,</w:t>
            </w:r>
          </w:p>
        </w:tc>
        <w:tc>
          <w:tcPr>
            <w:tcW w:w="376" w:type="pct"/>
            <w:vAlign w:val="center"/>
          </w:tcPr>
          <w:p w14:paraId="12DDFF44" w14:textId="1876F6C8"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11</w:t>
            </w:r>
          </w:p>
        </w:tc>
        <w:tc>
          <w:tcPr>
            <w:tcW w:w="2334" w:type="pct"/>
            <w:noWrap/>
            <w:vAlign w:val="center"/>
          </w:tcPr>
          <w:p w14:paraId="6E8D34F7" w14:textId="4A7E2A6C"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False declaration </w:t>
            </w:r>
            <w:r w:rsidRPr="001B755F">
              <w:rPr>
                <w:rFonts w:ascii="Arial" w:hAnsi="Arial" w:cs="Arial"/>
                <w:color w:val="404040"/>
                <w:sz w:val="20"/>
                <w:szCs w:val="20"/>
                <w:lang w:val="en-GB" w:eastAsia="en-GB"/>
              </w:rPr>
              <w:t>of authenticity in relation to the submission of coursework to become eligible for a test.</w:t>
            </w:r>
          </w:p>
        </w:tc>
      </w:tr>
      <w:tr w:rsidR="003436E1" w:rsidRPr="001B755F" w14:paraId="0BC9C33E" w14:textId="77777777" w:rsidTr="00E41C0E">
        <w:trPr>
          <w:trHeight w:val="530"/>
        </w:trPr>
        <w:tc>
          <w:tcPr>
            <w:tcW w:w="374" w:type="pct"/>
            <w:noWrap/>
            <w:vAlign w:val="center"/>
            <w:hideMark/>
          </w:tcPr>
          <w:p w14:paraId="4054B60D"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2</w:t>
            </w:r>
          </w:p>
        </w:tc>
        <w:tc>
          <w:tcPr>
            <w:tcW w:w="1916" w:type="pct"/>
            <w:noWrap/>
            <w:vAlign w:val="center"/>
            <w:hideMark/>
          </w:tcPr>
          <w:p w14:paraId="0CD8F761" w14:textId="345026E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Copying</w:t>
            </w:r>
            <w:r w:rsidRPr="001B755F">
              <w:rPr>
                <w:rFonts w:ascii="Arial" w:hAnsi="Arial" w:cs="Arial"/>
                <w:color w:val="404040"/>
                <w:sz w:val="20"/>
                <w:szCs w:val="20"/>
                <w:lang w:val="en-GB" w:eastAsia="en-GB"/>
              </w:rPr>
              <w:t xml:space="preserve"> </w:t>
            </w:r>
            <w:r w:rsidRPr="001B755F">
              <w:rPr>
                <w:rFonts w:ascii="Arial" w:hAnsi="Arial" w:cs="Arial"/>
                <w:color w:val="1D5CFF"/>
                <w:sz w:val="20"/>
                <w:szCs w:val="20"/>
                <w:lang w:val="en-GB" w:eastAsia="en-GB"/>
              </w:rPr>
              <w:t>code or answers</w:t>
            </w:r>
            <w:r w:rsidR="006D51D3" w:rsidRPr="001B755F">
              <w:rPr>
                <w:rFonts w:ascii="Arial" w:hAnsi="Arial" w:cs="Arial"/>
                <w:color w:val="1D5CFF"/>
                <w:sz w:val="20"/>
                <w:szCs w:val="20"/>
                <w:lang w:val="en-GB" w:eastAsia="en-GB"/>
              </w:rPr>
              <w:t xml:space="preserve"> or helping to copy</w:t>
            </w:r>
            <w:r w:rsidRPr="001B755F">
              <w:rPr>
                <w:rFonts w:ascii="Arial" w:hAnsi="Arial" w:cs="Arial"/>
                <w:color w:val="1D5CFF"/>
                <w:sz w:val="20"/>
                <w:szCs w:val="20"/>
                <w:lang w:val="en-GB" w:eastAsia="en-GB"/>
              </w:rPr>
              <w:t xml:space="preserve"> </w:t>
            </w:r>
            <w:r w:rsidRPr="001B755F">
              <w:rPr>
                <w:rFonts w:ascii="Arial" w:hAnsi="Arial" w:cs="Arial"/>
                <w:color w:val="404040"/>
                <w:sz w:val="20"/>
                <w:szCs w:val="20"/>
                <w:lang w:val="en-GB" w:eastAsia="en-GB"/>
              </w:rPr>
              <w:t>from ANY source</w:t>
            </w:r>
          </w:p>
        </w:tc>
        <w:tc>
          <w:tcPr>
            <w:tcW w:w="376" w:type="pct"/>
            <w:vAlign w:val="center"/>
          </w:tcPr>
          <w:p w14:paraId="4F177E05" w14:textId="63EB775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12</w:t>
            </w:r>
          </w:p>
        </w:tc>
        <w:tc>
          <w:tcPr>
            <w:tcW w:w="2334" w:type="pct"/>
            <w:noWrap/>
            <w:vAlign w:val="center"/>
          </w:tcPr>
          <w:p w14:paraId="7A96F1DE" w14:textId="652E417B"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Wasting an attempt </w:t>
            </w:r>
            <w:r w:rsidRPr="001B755F">
              <w:rPr>
                <w:rFonts w:ascii="Arial" w:hAnsi="Arial" w:cs="Arial"/>
                <w:color w:val="404040"/>
                <w:sz w:val="20"/>
                <w:szCs w:val="20"/>
                <w:lang w:val="en-GB" w:eastAsia="en-GB"/>
              </w:rPr>
              <w:t>to just look at or capture questions</w:t>
            </w:r>
          </w:p>
        </w:tc>
      </w:tr>
      <w:tr w:rsidR="003436E1" w:rsidRPr="001B755F" w14:paraId="7F434ACB" w14:textId="77777777" w:rsidTr="00E41C0E">
        <w:trPr>
          <w:trHeight w:val="305"/>
        </w:trPr>
        <w:tc>
          <w:tcPr>
            <w:tcW w:w="374" w:type="pct"/>
            <w:noWrap/>
            <w:vAlign w:val="center"/>
            <w:hideMark/>
          </w:tcPr>
          <w:p w14:paraId="5653E316"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3</w:t>
            </w:r>
          </w:p>
        </w:tc>
        <w:tc>
          <w:tcPr>
            <w:tcW w:w="1916" w:type="pct"/>
            <w:noWrap/>
            <w:vAlign w:val="center"/>
            <w:hideMark/>
          </w:tcPr>
          <w:p w14:paraId="6B3B9A5B"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Informing any other parties </w:t>
            </w:r>
            <w:r w:rsidRPr="001B755F">
              <w:rPr>
                <w:rFonts w:ascii="Arial" w:hAnsi="Arial" w:cs="Arial"/>
                <w:color w:val="404040"/>
                <w:sz w:val="20"/>
                <w:szCs w:val="20"/>
                <w:lang w:val="en-GB" w:eastAsia="en-GB"/>
              </w:rPr>
              <w:t>about the details of the questions and answers, either before or after the assessment through any medium, including verbal or electronic.</w:t>
            </w:r>
          </w:p>
        </w:tc>
        <w:tc>
          <w:tcPr>
            <w:tcW w:w="376" w:type="pct"/>
            <w:vAlign w:val="center"/>
          </w:tcPr>
          <w:p w14:paraId="6863F4C5" w14:textId="14CA1F8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13</w:t>
            </w:r>
          </w:p>
        </w:tc>
        <w:tc>
          <w:tcPr>
            <w:tcW w:w="2334" w:type="pct"/>
            <w:noWrap/>
            <w:vAlign w:val="center"/>
          </w:tcPr>
          <w:p w14:paraId="689D8D51" w14:textId="3A92FA21"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Spurious complaints </w:t>
            </w:r>
            <w:r w:rsidRPr="001B755F">
              <w:rPr>
                <w:rFonts w:ascii="Arial" w:hAnsi="Arial" w:cs="Arial"/>
                <w:color w:val="404040"/>
                <w:sz w:val="20"/>
                <w:szCs w:val="20"/>
                <w:lang w:val="en-GB" w:eastAsia="en-GB"/>
              </w:rPr>
              <w:t>about system or infra related issues to explain failed attempt</w:t>
            </w:r>
          </w:p>
        </w:tc>
      </w:tr>
      <w:tr w:rsidR="003436E1" w:rsidRPr="001B755F" w14:paraId="73AF7B51" w14:textId="77777777" w:rsidTr="00E41C0E">
        <w:trPr>
          <w:trHeight w:val="305"/>
        </w:trPr>
        <w:tc>
          <w:tcPr>
            <w:tcW w:w="374" w:type="pct"/>
            <w:noWrap/>
            <w:vAlign w:val="center"/>
            <w:hideMark/>
          </w:tcPr>
          <w:p w14:paraId="53993CF0"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4</w:t>
            </w:r>
          </w:p>
        </w:tc>
        <w:tc>
          <w:tcPr>
            <w:tcW w:w="1916" w:type="pct"/>
            <w:noWrap/>
            <w:vAlign w:val="center"/>
            <w:hideMark/>
          </w:tcPr>
          <w:p w14:paraId="38C3B24F"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Having </w:t>
            </w:r>
            <w:r w:rsidRPr="001B755F">
              <w:rPr>
                <w:rFonts w:ascii="Arial" w:hAnsi="Arial" w:cs="Arial"/>
                <w:color w:val="1D5CFF"/>
                <w:sz w:val="20"/>
                <w:szCs w:val="20"/>
                <w:lang w:val="en-GB" w:eastAsia="en-GB"/>
              </w:rPr>
              <w:t xml:space="preserve">someone else take the test </w:t>
            </w:r>
            <w:r w:rsidRPr="001B755F">
              <w:rPr>
                <w:rFonts w:ascii="Arial" w:hAnsi="Arial" w:cs="Arial"/>
                <w:color w:val="404040"/>
                <w:sz w:val="20"/>
                <w:szCs w:val="20"/>
                <w:lang w:val="en-GB" w:eastAsia="en-GB"/>
              </w:rPr>
              <w:t>for you or help you with the answers in any way or mode.</w:t>
            </w:r>
          </w:p>
        </w:tc>
        <w:tc>
          <w:tcPr>
            <w:tcW w:w="376" w:type="pct"/>
            <w:vAlign w:val="center"/>
          </w:tcPr>
          <w:p w14:paraId="12A3AE29" w14:textId="74BB93E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14</w:t>
            </w:r>
          </w:p>
        </w:tc>
        <w:tc>
          <w:tcPr>
            <w:tcW w:w="2334" w:type="pct"/>
            <w:noWrap/>
            <w:vAlign w:val="center"/>
          </w:tcPr>
          <w:p w14:paraId="469C427C" w14:textId="339293CA"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404040"/>
                <w:sz w:val="20"/>
                <w:szCs w:val="20"/>
                <w:lang w:val="en-GB" w:eastAsia="en-GB"/>
              </w:rPr>
              <w:t xml:space="preserve">Any </w:t>
            </w:r>
            <w:r w:rsidRPr="001B755F">
              <w:rPr>
                <w:rFonts w:ascii="Arial" w:hAnsi="Arial" w:cs="Arial"/>
                <w:color w:val="1D5CFF"/>
                <w:sz w:val="20"/>
                <w:szCs w:val="20"/>
                <w:lang w:val="en-GB" w:eastAsia="en-GB"/>
              </w:rPr>
              <w:t xml:space="preserve">attempt to compromise the integrity </w:t>
            </w:r>
            <w:r w:rsidRPr="001B755F">
              <w:rPr>
                <w:rFonts w:ascii="Arial" w:hAnsi="Arial" w:cs="Arial"/>
                <w:color w:val="404040"/>
                <w:sz w:val="20"/>
                <w:szCs w:val="20"/>
                <w:lang w:val="en-GB" w:eastAsia="en-GB"/>
              </w:rPr>
              <w:t>of the exam through any electronic or non-electronic method</w:t>
            </w:r>
          </w:p>
        </w:tc>
      </w:tr>
      <w:tr w:rsidR="003436E1" w:rsidRPr="001B755F" w14:paraId="5A2B39CB" w14:textId="77777777" w:rsidTr="00E41C0E">
        <w:trPr>
          <w:trHeight w:val="305"/>
        </w:trPr>
        <w:tc>
          <w:tcPr>
            <w:tcW w:w="374" w:type="pct"/>
            <w:noWrap/>
            <w:vAlign w:val="center"/>
            <w:hideMark/>
          </w:tcPr>
          <w:p w14:paraId="2E1ABE5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5</w:t>
            </w:r>
          </w:p>
        </w:tc>
        <w:tc>
          <w:tcPr>
            <w:tcW w:w="1916" w:type="pct"/>
            <w:noWrap/>
            <w:vAlign w:val="center"/>
            <w:hideMark/>
          </w:tcPr>
          <w:p w14:paraId="53043F35"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Running a parallel test </w:t>
            </w:r>
            <w:r w:rsidRPr="001B755F">
              <w:rPr>
                <w:rFonts w:ascii="Arial" w:hAnsi="Arial" w:cs="Arial"/>
                <w:color w:val="404040"/>
                <w:sz w:val="20"/>
                <w:szCs w:val="20"/>
                <w:lang w:val="en-GB" w:eastAsia="en-GB"/>
              </w:rPr>
              <w:t>session to gauge questions.</w:t>
            </w:r>
          </w:p>
        </w:tc>
        <w:tc>
          <w:tcPr>
            <w:tcW w:w="376" w:type="pct"/>
            <w:vAlign w:val="center"/>
          </w:tcPr>
          <w:p w14:paraId="0B98062F" w14:textId="46CB436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15</w:t>
            </w:r>
          </w:p>
        </w:tc>
        <w:tc>
          <w:tcPr>
            <w:tcW w:w="2334" w:type="pct"/>
            <w:noWrap/>
            <w:vAlign w:val="center"/>
          </w:tcPr>
          <w:p w14:paraId="64F9B1EA" w14:textId="4797049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000000"/>
                <w:sz w:val="20"/>
                <w:szCs w:val="20"/>
                <w:lang w:val="en-GB" w:eastAsia="en-GB"/>
              </w:rPr>
              <w:t xml:space="preserve">Trying </w:t>
            </w:r>
            <w:r w:rsidRPr="001B755F">
              <w:rPr>
                <w:rFonts w:ascii="Arial" w:hAnsi="Arial" w:cs="Arial"/>
                <w:color w:val="1D5CFF"/>
                <w:sz w:val="20"/>
                <w:szCs w:val="20"/>
                <w:lang w:val="en-GB" w:eastAsia="en-GB"/>
              </w:rPr>
              <w:t xml:space="preserve">to look in the other person’s desktop </w:t>
            </w:r>
            <w:r w:rsidRPr="001B755F">
              <w:rPr>
                <w:rFonts w:ascii="Arial" w:hAnsi="Arial" w:cs="Arial"/>
                <w:color w:val="000000"/>
                <w:sz w:val="20"/>
                <w:szCs w:val="20"/>
                <w:lang w:val="en-GB" w:eastAsia="en-GB"/>
              </w:rPr>
              <w:t>in the assessment hall</w:t>
            </w:r>
          </w:p>
        </w:tc>
      </w:tr>
      <w:tr w:rsidR="003436E1" w:rsidRPr="001B755F" w14:paraId="0D0B1575" w14:textId="77777777" w:rsidTr="00E41C0E">
        <w:trPr>
          <w:trHeight w:val="305"/>
        </w:trPr>
        <w:tc>
          <w:tcPr>
            <w:tcW w:w="374" w:type="pct"/>
            <w:noWrap/>
            <w:vAlign w:val="center"/>
            <w:hideMark/>
          </w:tcPr>
          <w:p w14:paraId="47550E24"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6</w:t>
            </w:r>
          </w:p>
        </w:tc>
        <w:tc>
          <w:tcPr>
            <w:tcW w:w="1916" w:type="pct"/>
            <w:noWrap/>
            <w:vAlign w:val="center"/>
            <w:hideMark/>
          </w:tcPr>
          <w:p w14:paraId="250C5C69"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Attempt to take </w:t>
            </w:r>
            <w:r w:rsidRPr="001B755F">
              <w:rPr>
                <w:rFonts w:ascii="Arial" w:hAnsi="Arial" w:cs="Arial"/>
                <w:color w:val="1D5CFF"/>
                <w:sz w:val="20"/>
                <w:szCs w:val="20"/>
                <w:lang w:val="en-GB" w:eastAsia="en-GB"/>
              </w:rPr>
              <w:t>assessments in groups</w:t>
            </w:r>
          </w:p>
        </w:tc>
        <w:tc>
          <w:tcPr>
            <w:tcW w:w="376" w:type="pct"/>
            <w:vAlign w:val="center"/>
          </w:tcPr>
          <w:p w14:paraId="30AE6A80" w14:textId="613DECE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16</w:t>
            </w:r>
          </w:p>
        </w:tc>
        <w:tc>
          <w:tcPr>
            <w:tcW w:w="2334" w:type="pct"/>
            <w:noWrap/>
            <w:vAlign w:val="center"/>
          </w:tcPr>
          <w:p w14:paraId="6642001C" w14:textId="0798F5B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Discussion in the assessment </w:t>
            </w:r>
            <w:r w:rsidRPr="001B755F">
              <w:rPr>
                <w:rFonts w:ascii="Arial" w:hAnsi="Arial" w:cs="Arial"/>
                <w:color w:val="000000"/>
                <w:sz w:val="20"/>
                <w:szCs w:val="20"/>
                <w:lang w:val="en-GB" w:eastAsia="en-GB"/>
              </w:rPr>
              <w:t>hall before starting the test/ while attempting or even after finishing your test</w:t>
            </w:r>
          </w:p>
        </w:tc>
      </w:tr>
      <w:tr w:rsidR="003436E1" w:rsidRPr="001B755F" w14:paraId="453B3283" w14:textId="77777777" w:rsidTr="00E41C0E">
        <w:trPr>
          <w:trHeight w:val="305"/>
        </w:trPr>
        <w:tc>
          <w:tcPr>
            <w:tcW w:w="374" w:type="pct"/>
            <w:noWrap/>
            <w:vAlign w:val="center"/>
            <w:hideMark/>
          </w:tcPr>
          <w:p w14:paraId="7D42D077"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7</w:t>
            </w:r>
          </w:p>
        </w:tc>
        <w:tc>
          <w:tcPr>
            <w:tcW w:w="1916" w:type="pct"/>
            <w:noWrap/>
            <w:vAlign w:val="center"/>
            <w:hideMark/>
          </w:tcPr>
          <w:p w14:paraId="07445075"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Using any </w:t>
            </w:r>
            <w:r w:rsidRPr="001B755F">
              <w:rPr>
                <w:rFonts w:ascii="Arial" w:hAnsi="Arial" w:cs="Arial"/>
                <w:color w:val="1D5CFF"/>
                <w:sz w:val="20"/>
                <w:szCs w:val="20"/>
                <w:lang w:val="en-GB" w:eastAsia="en-GB"/>
              </w:rPr>
              <w:t xml:space="preserve">electronic devices to capture </w:t>
            </w:r>
            <w:r w:rsidRPr="001B755F">
              <w:rPr>
                <w:rFonts w:ascii="Arial" w:hAnsi="Arial" w:cs="Arial"/>
                <w:color w:val="404040"/>
                <w:sz w:val="20"/>
                <w:szCs w:val="20"/>
                <w:lang w:val="en-GB" w:eastAsia="en-GB"/>
              </w:rPr>
              <w:t>exam related data or look for answers through any channels.</w:t>
            </w:r>
          </w:p>
        </w:tc>
        <w:tc>
          <w:tcPr>
            <w:tcW w:w="376" w:type="pct"/>
            <w:vAlign w:val="center"/>
          </w:tcPr>
          <w:p w14:paraId="464EA93F" w14:textId="437B1BD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17</w:t>
            </w:r>
          </w:p>
        </w:tc>
        <w:tc>
          <w:tcPr>
            <w:tcW w:w="2334" w:type="pct"/>
            <w:noWrap/>
            <w:vAlign w:val="center"/>
          </w:tcPr>
          <w:p w14:paraId="62CF4948" w14:textId="12166E68"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Trying to pass answers </w:t>
            </w:r>
            <w:r w:rsidRPr="001B755F">
              <w:rPr>
                <w:rFonts w:ascii="Arial" w:hAnsi="Arial" w:cs="Arial"/>
                <w:color w:val="000000"/>
                <w:sz w:val="20"/>
                <w:szCs w:val="20"/>
                <w:lang w:val="en-GB" w:eastAsia="en-GB"/>
              </w:rPr>
              <w:t>via rough sheet or any by any other source.</w:t>
            </w:r>
          </w:p>
        </w:tc>
      </w:tr>
      <w:tr w:rsidR="003436E1" w:rsidRPr="001B755F" w14:paraId="444A37BE" w14:textId="77777777" w:rsidTr="00E41C0E">
        <w:trPr>
          <w:trHeight w:val="305"/>
        </w:trPr>
        <w:tc>
          <w:tcPr>
            <w:tcW w:w="374" w:type="pct"/>
            <w:noWrap/>
            <w:vAlign w:val="center"/>
            <w:hideMark/>
          </w:tcPr>
          <w:p w14:paraId="0B0D9FE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8</w:t>
            </w:r>
          </w:p>
        </w:tc>
        <w:tc>
          <w:tcPr>
            <w:tcW w:w="1916" w:type="pct"/>
            <w:noWrap/>
            <w:vAlign w:val="center"/>
            <w:hideMark/>
          </w:tcPr>
          <w:p w14:paraId="24BB8834" w14:textId="0FD475A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Fabrication of results or evidence</w:t>
            </w:r>
          </w:p>
        </w:tc>
        <w:tc>
          <w:tcPr>
            <w:tcW w:w="376" w:type="pct"/>
            <w:vAlign w:val="center"/>
          </w:tcPr>
          <w:p w14:paraId="21B6625C" w14:textId="157B17CC"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18</w:t>
            </w:r>
          </w:p>
        </w:tc>
        <w:tc>
          <w:tcPr>
            <w:tcW w:w="2334" w:type="pct"/>
            <w:noWrap/>
            <w:vAlign w:val="center"/>
          </w:tcPr>
          <w:p w14:paraId="49650A55" w14:textId="01963CDD" w:rsidR="003436E1" w:rsidRPr="001B755F" w:rsidRDefault="003436E1" w:rsidP="00AD593F">
            <w:pPr>
              <w:spacing w:after="0" w:line="240" w:lineRule="auto"/>
              <w:rPr>
                <w:rFonts w:ascii="Arial" w:hAnsi="Arial" w:cs="Arial"/>
                <w:color w:val="202124"/>
                <w:sz w:val="20"/>
                <w:szCs w:val="20"/>
                <w:lang w:val="en-GB" w:eastAsia="en-GB"/>
              </w:rPr>
            </w:pPr>
            <w:r w:rsidRPr="001B755F">
              <w:rPr>
                <w:rFonts w:ascii="Arial" w:hAnsi="Arial" w:cs="Arial"/>
                <w:color w:val="1D5CFF"/>
                <w:sz w:val="20"/>
                <w:szCs w:val="20"/>
                <w:lang w:val="en-GB" w:eastAsia="en-GB"/>
              </w:rPr>
              <w:t xml:space="preserve">Using Bluetooth </w:t>
            </w:r>
            <w:r w:rsidRPr="001B755F">
              <w:rPr>
                <w:rFonts w:ascii="Arial" w:hAnsi="Arial" w:cs="Arial"/>
                <w:color w:val="000000"/>
                <w:sz w:val="20"/>
                <w:szCs w:val="20"/>
                <w:lang w:val="en-GB" w:eastAsia="en-GB"/>
              </w:rPr>
              <w:t>devices during the assessment</w:t>
            </w:r>
          </w:p>
        </w:tc>
      </w:tr>
      <w:tr w:rsidR="003436E1" w:rsidRPr="001B755F" w14:paraId="5FBBD47F" w14:textId="77777777" w:rsidTr="00E41C0E">
        <w:trPr>
          <w:trHeight w:val="305"/>
        </w:trPr>
        <w:tc>
          <w:tcPr>
            <w:tcW w:w="374" w:type="pct"/>
            <w:noWrap/>
            <w:vAlign w:val="center"/>
            <w:hideMark/>
          </w:tcPr>
          <w:p w14:paraId="6E495E32"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9</w:t>
            </w:r>
          </w:p>
        </w:tc>
        <w:tc>
          <w:tcPr>
            <w:tcW w:w="1916" w:type="pct"/>
            <w:noWrap/>
            <w:vAlign w:val="center"/>
          </w:tcPr>
          <w:p w14:paraId="0FAF8CC4" w14:textId="2F21F59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Stepping out of assessment hall </w:t>
            </w:r>
            <w:r w:rsidRPr="001B755F">
              <w:rPr>
                <w:rFonts w:ascii="Arial" w:hAnsi="Arial" w:cs="Arial"/>
                <w:color w:val="202124"/>
                <w:sz w:val="20"/>
                <w:szCs w:val="20"/>
                <w:lang w:val="en-GB" w:eastAsia="en-GB"/>
              </w:rPr>
              <w:t>more than once for drinking water or any other personal reasons.</w:t>
            </w:r>
          </w:p>
        </w:tc>
        <w:tc>
          <w:tcPr>
            <w:tcW w:w="376" w:type="pct"/>
            <w:vAlign w:val="center"/>
          </w:tcPr>
          <w:p w14:paraId="239D0F5C" w14:textId="19CA5015"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19</w:t>
            </w:r>
          </w:p>
        </w:tc>
        <w:tc>
          <w:tcPr>
            <w:tcW w:w="2334" w:type="pct"/>
            <w:noWrap/>
            <w:vAlign w:val="center"/>
            <w:hideMark/>
          </w:tcPr>
          <w:p w14:paraId="7CB25034" w14:textId="7BA99CC9"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Using nonverbal communication </w:t>
            </w:r>
            <w:r w:rsidRPr="001B755F">
              <w:rPr>
                <w:rFonts w:ascii="Arial" w:hAnsi="Arial" w:cs="Arial"/>
                <w:b/>
                <w:bCs/>
                <w:color w:val="202124"/>
                <w:sz w:val="20"/>
                <w:szCs w:val="20"/>
                <w:lang w:val="en-GB" w:eastAsia="en-GB"/>
              </w:rPr>
              <w:t>facial expressions, gestures, paralinguistics (such as loudness or tone of voice), body language, eye gaze</w:t>
            </w:r>
          </w:p>
        </w:tc>
      </w:tr>
      <w:tr w:rsidR="003436E1" w:rsidRPr="001B755F" w14:paraId="48DB1D06" w14:textId="77777777" w:rsidTr="00E41C0E">
        <w:trPr>
          <w:trHeight w:val="305"/>
        </w:trPr>
        <w:tc>
          <w:tcPr>
            <w:tcW w:w="374" w:type="pct"/>
            <w:noWrap/>
            <w:vAlign w:val="center"/>
            <w:hideMark/>
          </w:tcPr>
          <w:p w14:paraId="43D404D9"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10</w:t>
            </w:r>
          </w:p>
        </w:tc>
        <w:tc>
          <w:tcPr>
            <w:tcW w:w="1916" w:type="pct"/>
            <w:noWrap/>
            <w:vAlign w:val="center"/>
          </w:tcPr>
          <w:p w14:paraId="37CAC436" w14:textId="6EDB596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Carrying any additional paper, cheat sheet </w:t>
            </w:r>
            <w:r w:rsidRPr="001B755F">
              <w:rPr>
                <w:rFonts w:ascii="Arial" w:hAnsi="Arial" w:cs="Arial"/>
                <w:color w:val="202124"/>
                <w:sz w:val="20"/>
                <w:szCs w:val="20"/>
                <w:lang w:val="en-GB" w:eastAsia="en-GB"/>
              </w:rPr>
              <w:t>to the assessment hall</w:t>
            </w:r>
          </w:p>
        </w:tc>
        <w:tc>
          <w:tcPr>
            <w:tcW w:w="376" w:type="pct"/>
            <w:vAlign w:val="center"/>
          </w:tcPr>
          <w:p w14:paraId="00F8756F" w14:textId="77777777" w:rsidR="003436E1" w:rsidRPr="001B755F" w:rsidRDefault="003436E1" w:rsidP="00AD593F">
            <w:pPr>
              <w:spacing w:after="0" w:line="240" w:lineRule="auto"/>
              <w:rPr>
                <w:rFonts w:ascii="Arial" w:hAnsi="Arial" w:cs="Arial"/>
                <w:color w:val="000000"/>
                <w:sz w:val="20"/>
                <w:szCs w:val="20"/>
                <w:lang w:val="en-GB" w:eastAsia="en-GB"/>
              </w:rPr>
            </w:pPr>
          </w:p>
        </w:tc>
        <w:tc>
          <w:tcPr>
            <w:tcW w:w="2334" w:type="pct"/>
            <w:noWrap/>
            <w:vAlign w:val="center"/>
            <w:hideMark/>
          </w:tcPr>
          <w:p w14:paraId="78D61B1D" w14:textId="3EC88EFA" w:rsidR="003436E1" w:rsidRPr="001B755F" w:rsidRDefault="003436E1" w:rsidP="00AD593F">
            <w:pPr>
              <w:spacing w:after="0" w:line="240" w:lineRule="auto"/>
              <w:rPr>
                <w:rFonts w:ascii="Arial" w:hAnsi="Arial" w:cs="Arial"/>
                <w:color w:val="000000"/>
                <w:sz w:val="20"/>
                <w:szCs w:val="20"/>
                <w:lang w:val="en-GB" w:eastAsia="en-GB"/>
              </w:rPr>
            </w:pPr>
          </w:p>
        </w:tc>
      </w:tr>
    </w:tbl>
    <w:p w14:paraId="7B83DAF7" w14:textId="77777777" w:rsidR="003A63BA" w:rsidRPr="003A63BA" w:rsidRDefault="003A63BA" w:rsidP="003A63BA">
      <w:bookmarkStart w:id="69" w:name="_Toc19197314"/>
      <w:bookmarkStart w:id="70" w:name="_Toc86082466"/>
      <w:bookmarkEnd w:id="45"/>
      <w:bookmarkEnd w:id="46"/>
      <w:bookmarkEnd w:id="47"/>
      <w:bookmarkEnd w:id="48"/>
      <w:bookmarkEnd w:id="49"/>
      <w:bookmarkEnd w:id="50"/>
      <w:bookmarkEnd w:id="68"/>
    </w:p>
    <w:p w14:paraId="22170E69" w14:textId="3BE28136" w:rsidR="00BD2037" w:rsidRPr="00D62ADA" w:rsidRDefault="00824C16" w:rsidP="00D62ADA">
      <w:pPr>
        <w:pStyle w:val="Heading1"/>
        <w:rPr>
          <w:rFonts w:ascii="Arial" w:hAnsi="Arial" w:cs="Arial"/>
          <w:color w:val="000048"/>
        </w:rPr>
      </w:pPr>
      <w:bookmarkStart w:id="71" w:name="_Toc193970876"/>
      <w:r w:rsidRPr="00D62ADA">
        <w:rPr>
          <w:rFonts w:ascii="Arial" w:hAnsi="Arial" w:cs="Arial"/>
          <w:color w:val="000048"/>
        </w:rPr>
        <w:t>Deployment guidelines</w:t>
      </w:r>
      <w:bookmarkEnd w:id="71"/>
    </w:p>
    <w:p w14:paraId="040C2B06" w14:textId="639EE8CC" w:rsidR="00265903" w:rsidRDefault="00E15BAA" w:rsidP="00B44E39">
      <w:pPr>
        <w:spacing w:line="240" w:lineRule="auto"/>
        <w:contextualSpacing/>
        <w:rPr>
          <w:rFonts w:ascii="Arial" w:hAnsi="Arial" w:cs="Arial"/>
          <w:color w:val="000048"/>
          <w:sz w:val="20"/>
          <w:szCs w:val="20"/>
        </w:rPr>
      </w:pPr>
      <w:r w:rsidRPr="00B44E39">
        <w:rPr>
          <w:rFonts w:ascii="Arial" w:hAnsi="Arial" w:cs="Arial"/>
          <w:color w:val="000048"/>
          <w:sz w:val="20"/>
          <w:szCs w:val="20"/>
        </w:rPr>
        <w:t>During the internship period and on onboarding as full-time</w:t>
      </w:r>
      <w:r w:rsidR="00D25AAB" w:rsidRPr="00B44E39">
        <w:rPr>
          <w:rFonts w:ascii="Arial" w:hAnsi="Arial" w:cs="Arial"/>
          <w:color w:val="000048"/>
          <w:sz w:val="20"/>
          <w:szCs w:val="20"/>
        </w:rPr>
        <w:t xml:space="preserve"> employee</w:t>
      </w:r>
      <w:r w:rsidRPr="00B44E39">
        <w:rPr>
          <w:rFonts w:ascii="Arial" w:hAnsi="Arial" w:cs="Arial"/>
          <w:color w:val="000048"/>
          <w:sz w:val="20"/>
          <w:szCs w:val="20"/>
        </w:rPr>
        <w:t>, trainees</w:t>
      </w:r>
      <w:r w:rsidR="00D25AAB" w:rsidRPr="00B44E39">
        <w:rPr>
          <w:rFonts w:ascii="Arial" w:hAnsi="Arial" w:cs="Arial"/>
          <w:color w:val="000048"/>
          <w:sz w:val="20"/>
          <w:szCs w:val="20"/>
        </w:rPr>
        <w:t xml:space="preserve"> </w:t>
      </w:r>
      <w:r w:rsidR="00265903" w:rsidRPr="00B44E39">
        <w:rPr>
          <w:rFonts w:ascii="Arial" w:hAnsi="Arial" w:cs="Arial"/>
          <w:color w:val="000048"/>
          <w:sz w:val="20"/>
          <w:szCs w:val="20"/>
        </w:rPr>
        <w:t>will be required to show:</w:t>
      </w:r>
    </w:p>
    <w:p w14:paraId="65F29943" w14:textId="77777777" w:rsidR="00B44E39" w:rsidRPr="00B44E39" w:rsidRDefault="00B44E39" w:rsidP="00B44E39">
      <w:pPr>
        <w:spacing w:line="240" w:lineRule="auto"/>
        <w:contextualSpacing/>
        <w:rPr>
          <w:rFonts w:ascii="Arial" w:hAnsi="Arial" w:cs="Arial"/>
          <w:color w:val="000048"/>
          <w:sz w:val="20"/>
          <w:szCs w:val="20"/>
        </w:rPr>
      </w:pPr>
    </w:p>
    <w:p w14:paraId="61DB483D" w14:textId="0E6185C6" w:rsidR="00265903" w:rsidRPr="00B44E39" w:rsidRDefault="00265903" w:rsidP="00B44E39">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Flexibility to work out of any of our Cognizant Location(s), as per the </w:t>
      </w:r>
      <w:r w:rsidR="00E15BAA" w:rsidRPr="00B44E39">
        <w:rPr>
          <w:rFonts w:ascii="Arial" w:hAnsi="Arial" w:cs="Arial"/>
          <w:color w:val="000048"/>
          <w:sz w:val="20"/>
          <w:szCs w:val="20"/>
        </w:rPr>
        <w:t xml:space="preserve">training/ </w:t>
      </w:r>
      <w:r w:rsidRPr="00B44E39">
        <w:rPr>
          <w:rFonts w:ascii="Arial" w:hAnsi="Arial" w:cs="Arial"/>
          <w:color w:val="000048"/>
          <w:sz w:val="20"/>
          <w:szCs w:val="20"/>
        </w:rPr>
        <w:t>project requirements</w:t>
      </w:r>
      <w:r w:rsidR="003A63BA" w:rsidRPr="00B44E39">
        <w:rPr>
          <w:rFonts w:ascii="Arial" w:hAnsi="Arial" w:cs="Arial"/>
          <w:color w:val="000048"/>
          <w:sz w:val="20"/>
          <w:szCs w:val="20"/>
        </w:rPr>
        <w:t>.</w:t>
      </w:r>
    </w:p>
    <w:p w14:paraId="346F3BCE" w14:textId="4E55B187" w:rsidR="00265903" w:rsidRPr="00B44E39" w:rsidRDefault="00265903" w:rsidP="00B44E39">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Ready to work in any shift, as per the </w:t>
      </w:r>
      <w:r w:rsidR="00E15BAA" w:rsidRPr="00B44E39">
        <w:rPr>
          <w:rFonts w:ascii="Arial" w:hAnsi="Arial" w:cs="Arial"/>
          <w:color w:val="000048"/>
          <w:sz w:val="20"/>
          <w:szCs w:val="20"/>
        </w:rPr>
        <w:t>training/</w:t>
      </w:r>
      <w:r w:rsidRPr="00B44E39">
        <w:rPr>
          <w:rFonts w:ascii="Arial" w:hAnsi="Arial" w:cs="Arial"/>
          <w:color w:val="000048"/>
          <w:sz w:val="20"/>
          <w:szCs w:val="20"/>
        </w:rPr>
        <w:t>project requirement</w:t>
      </w:r>
      <w:r w:rsidR="003A63BA" w:rsidRPr="00B44E39">
        <w:rPr>
          <w:rFonts w:ascii="Arial" w:hAnsi="Arial" w:cs="Arial"/>
          <w:color w:val="000048"/>
          <w:sz w:val="20"/>
          <w:szCs w:val="20"/>
        </w:rPr>
        <w:t>.</w:t>
      </w:r>
    </w:p>
    <w:p w14:paraId="2A561A0A" w14:textId="48887583" w:rsidR="00265903" w:rsidRDefault="00265903" w:rsidP="00E03E10">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Ready to work in the technology as per the final graduated skilling track</w:t>
      </w:r>
      <w:r w:rsidR="003A63BA" w:rsidRPr="00B44E39">
        <w:rPr>
          <w:rFonts w:ascii="Arial" w:hAnsi="Arial" w:cs="Arial"/>
          <w:color w:val="000048"/>
          <w:sz w:val="20"/>
          <w:szCs w:val="20"/>
        </w:rPr>
        <w:t>.</w:t>
      </w:r>
    </w:p>
    <w:p w14:paraId="335168DE" w14:textId="77777777" w:rsidR="00E03E10" w:rsidRPr="00B44E39" w:rsidRDefault="00E03E10" w:rsidP="00B44E39">
      <w:pPr>
        <w:spacing w:line="240" w:lineRule="auto"/>
        <w:ind w:left="360"/>
        <w:contextualSpacing/>
        <w:rPr>
          <w:rFonts w:ascii="Arial" w:hAnsi="Arial" w:cs="Arial"/>
          <w:color w:val="000048"/>
          <w:sz w:val="20"/>
          <w:szCs w:val="20"/>
        </w:rPr>
      </w:pPr>
    </w:p>
    <w:p w14:paraId="18AA5641" w14:textId="33EF00F9" w:rsidR="00E41C0E" w:rsidRPr="001B6203" w:rsidRDefault="00265903" w:rsidP="001B6203">
      <w:pPr>
        <w:rPr>
          <w:rFonts w:ascii="Arial" w:hAnsi="Arial" w:cs="Arial"/>
          <w:color w:val="202124"/>
          <w:sz w:val="20"/>
          <w:szCs w:val="20"/>
          <w:lang w:val="en-GB" w:eastAsia="en-GB"/>
        </w:rPr>
      </w:pPr>
      <w:r w:rsidRPr="001B6203">
        <w:rPr>
          <w:rFonts w:ascii="Arial" w:hAnsi="Arial" w:cs="Arial"/>
          <w:color w:val="202124"/>
          <w:sz w:val="20"/>
          <w:szCs w:val="20"/>
          <w:lang w:val="en-GB" w:eastAsia="en-GB"/>
        </w:rPr>
        <w:t xml:space="preserve">* Employment </w:t>
      </w:r>
      <w:r w:rsidR="00E15BAA" w:rsidRPr="001B6203">
        <w:rPr>
          <w:rFonts w:ascii="Arial" w:hAnsi="Arial" w:cs="Arial"/>
          <w:color w:val="202124"/>
          <w:sz w:val="20"/>
          <w:szCs w:val="20"/>
          <w:lang w:val="en-GB" w:eastAsia="en-GB"/>
        </w:rPr>
        <w:t>a</w:t>
      </w:r>
      <w:r w:rsidRPr="001B6203">
        <w:rPr>
          <w:rFonts w:ascii="Arial" w:hAnsi="Arial" w:cs="Arial"/>
          <w:color w:val="202124"/>
          <w:sz w:val="20"/>
          <w:szCs w:val="20"/>
          <w:lang w:val="en-GB" w:eastAsia="en-GB"/>
        </w:rPr>
        <w:t>greement</w:t>
      </w:r>
      <w:r w:rsidR="00E15BAA" w:rsidRPr="001B6203">
        <w:rPr>
          <w:rFonts w:ascii="Arial" w:hAnsi="Arial" w:cs="Arial"/>
          <w:color w:val="202124"/>
          <w:sz w:val="20"/>
          <w:szCs w:val="20"/>
          <w:lang w:val="en-GB" w:eastAsia="en-GB"/>
        </w:rPr>
        <w:t xml:space="preserve"> as </w:t>
      </w:r>
      <w:r w:rsidR="00974904" w:rsidRPr="001B6203">
        <w:rPr>
          <w:rFonts w:ascii="Arial" w:hAnsi="Arial" w:cs="Arial"/>
          <w:color w:val="202124"/>
          <w:sz w:val="20"/>
          <w:szCs w:val="20"/>
          <w:lang w:val="en-GB" w:eastAsia="en-GB"/>
        </w:rPr>
        <w:t>f</w:t>
      </w:r>
      <w:r w:rsidR="00E15BAA" w:rsidRPr="001B6203">
        <w:rPr>
          <w:rFonts w:ascii="Arial" w:hAnsi="Arial" w:cs="Arial"/>
          <w:color w:val="202124"/>
          <w:sz w:val="20"/>
          <w:szCs w:val="20"/>
          <w:lang w:val="en-GB" w:eastAsia="en-GB"/>
        </w:rPr>
        <w:t>ull time employee</w:t>
      </w:r>
      <w:r w:rsidRPr="001B6203">
        <w:rPr>
          <w:rFonts w:ascii="Arial" w:hAnsi="Arial" w:cs="Arial"/>
          <w:color w:val="202124"/>
          <w:sz w:val="20"/>
          <w:szCs w:val="20"/>
          <w:lang w:val="en-GB" w:eastAsia="en-GB"/>
        </w:rPr>
        <w:t xml:space="preserve"> shall be subject to and be effective only upon successful completion of the GenC program and background verification</w:t>
      </w:r>
      <w:bookmarkStart w:id="72" w:name="_Toc193970877"/>
    </w:p>
    <w:p w14:paraId="736DCDA9" w14:textId="67A0A36C" w:rsidR="000103CD" w:rsidRPr="00EA32CB" w:rsidRDefault="00D32070" w:rsidP="000C40AE">
      <w:pPr>
        <w:pStyle w:val="Heading1"/>
        <w:rPr>
          <w:rFonts w:ascii="Arial" w:hAnsi="Arial" w:cs="Arial"/>
          <w:color w:val="000048"/>
          <w:sz w:val="28"/>
          <w:szCs w:val="28"/>
        </w:rPr>
      </w:pPr>
      <w:r w:rsidRPr="00EA32CB">
        <w:rPr>
          <w:rFonts w:ascii="Arial" w:hAnsi="Arial" w:cs="Arial"/>
          <w:color w:val="000048"/>
          <w:sz w:val="28"/>
          <w:szCs w:val="28"/>
        </w:rPr>
        <w:lastRenderedPageBreak/>
        <w:t>Communication protocol</w:t>
      </w:r>
      <w:bookmarkStart w:id="73" w:name="_Toc123816045"/>
      <w:r w:rsidR="000103CD" w:rsidRPr="00EA32CB">
        <w:rPr>
          <w:rFonts w:ascii="Arial" w:hAnsi="Arial" w:cs="Arial"/>
          <w:color w:val="000048"/>
          <w:sz w:val="28"/>
          <w:szCs w:val="28"/>
        </w:rPr>
        <w:t>s</w:t>
      </w:r>
      <w:bookmarkEnd w:id="72"/>
    </w:p>
    <w:p w14:paraId="407F157E" w14:textId="77777777" w:rsidR="0038139E" w:rsidRPr="001B755F" w:rsidRDefault="000103CD" w:rsidP="001B6203">
      <w:pPr>
        <w:pStyle w:val="Heading3"/>
      </w:pPr>
      <w:bookmarkStart w:id="74" w:name="_Toc193970878"/>
      <w:r w:rsidRPr="001B755F">
        <w:t>GenC Program c</w:t>
      </w:r>
      <w:r w:rsidR="00F70B9D" w:rsidRPr="001B755F">
        <w:t xml:space="preserve">ommunication </w:t>
      </w:r>
      <w:r w:rsidR="00D32070" w:rsidRPr="001B755F">
        <w:t>Escalation Matrix</w:t>
      </w:r>
      <w:bookmarkEnd w:id="74"/>
      <w:r w:rsidR="00D32070" w:rsidRPr="001B755F">
        <w:t xml:space="preserve"> </w:t>
      </w:r>
    </w:p>
    <w:p w14:paraId="411A10FD" w14:textId="5A4B5598" w:rsidR="00D32070" w:rsidRPr="001B755F" w:rsidRDefault="0038139E" w:rsidP="00AD593F">
      <w:pPr>
        <w:jc w:val="center"/>
        <w:rPr>
          <w:rFonts w:ascii="Arial" w:hAnsi="Arial" w:cs="Arial"/>
          <w:b/>
          <w:bCs/>
          <w:color w:val="000048"/>
        </w:rPr>
      </w:pPr>
      <w:r w:rsidRPr="001B755F">
        <w:rPr>
          <w:rFonts w:ascii="Arial" w:hAnsi="Arial" w:cs="Arial"/>
          <w:b/>
          <w:bCs/>
          <w:color w:val="000048"/>
        </w:rPr>
        <w:t>“</w:t>
      </w:r>
      <w:r w:rsidR="00D32070" w:rsidRPr="001B755F">
        <w:rPr>
          <w:rFonts w:ascii="Arial" w:hAnsi="Arial" w:cs="Arial"/>
          <w:b/>
          <w:bCs/>
          <w:color w:val="000048"/>
        </w:rPr>
        <w:t>Whom shall I reach out to in case of any query</w:t>
      </w:r>
      <w:bookmarkEnd w:id="73"/>
      <w:r w:rsidRPr="001B755F">
        <w:rPr>
          <w:rFonts w:ascii="Arial" w:hAnsi="Arial" w:cs="Arial"/>
          <w:b/>
          <w:bCs/>
          <w:color w:val="000048"/>
        </w:rPr>
        <w:t>”</w:t>
      </w:r>
    </w:p>
    <w:p w14:paraId="50B07FF9" w14:textId="7FAC84E9" w:rsidR="00A03CF2" w:rsidRPr="001B755F" w:rsidRDefault="00D04140" w:rsidP="00AD593F">
      <w:pPr>
        <w:jc w:val="center"/>
        <w:rPr>
          <w:rFonts w:ascii="Arial" w:eastAsia="Calibri" w:hAnsi="Arial" w:cs="Arial"/>
          <w:b/>
          <w:bCs/>
          <w:color w:val="000048"/>
          <w:u w:val="single"/>
        </w:rPr>
      </w:pPr>
      <w:r w:rsidRPr="001B755F">
        <w:rPr>
          <w:rFonts w:ascii="Arial" w:eastAsia="Calibri" w:hAnsi="Arial" w:cs="Arial"/>
          <w:b/>
          <w:bCs/>
          <w:noProof/>
          <w:color w:val="000048"/>
          <w:u w:val="single"/>
        </w:rPr>
        <w:drawing>
          <wp:inline distT="0" distB="0" distL="0" distR="0" wp14:anchorId="2E68BFD0" wp14:editId="51706595">
            <wp:extent cx="5984264" cy="3017520"/>
            <wp:effectExtent l="0" t="0" r="0" b="0"/>
            <wp:docPr id="112219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84264" cy="3017520"/>
                    </a:xfrm>
                    <a:prstGeom prst="rect">
                      <a:avLst/>
                    </a:prstGeom>
                    <a:noFill/>
                  </pic:spPr>
                </pic:pic>
              </a:graphicData>
            </a:graphic>
          </wp:inline>
        </w:drawing>
      </w:r>
      <w:r w:rsidR="00D32070" w:rsidRPr="001B755F">
        <w:rPr>
          <w:rFonts w:ascii="Arial" w:eastAsia="Calibri" w:hAnsi="Arial" w:cs="Arial"/>
          <w:b/>
          <w:bCs/>
          <w:color w:val="000048"/>
          <w:u w:val="single"/>
        </w:rPr>
        <w:t xml:space="preserve"> </w:t>
      </w:r>
    </w:p>
    <w:p w14:paraId="1E2A57F0" w14:textId="4F99349A" w:rsidR="00D32070" w:rsidRPr="001B755F" w:rsidRDefault="00D32070" w:rsidP="00AD593F">
      <w:pPr>
        <w:pStyle w:val="Heading3"/>
        <w:tabs>
          <w:tab w:val="num" w:pos="360"/>
        </w:tabs>
        <w:ind w:left="0" w:firstLine="0"/>
        <w:rPr>
          <w:rFonts w:ascii="Arial" w:hAnsi="Arial" w:cs="Arial"/>
          <w:color w:val="000048"/>
        </w:rPr>
      </w:pPr>
      <w:bookmarkStart w:id="75" w:name="_Toc123816046"/>
      <w:bookmarkStart w:id="76" w:name="_Toc193970879"/>
      <w:r w:rsidRPr="001B755F">
        <w:rPr>
          <w:rFonts w:ascii="Arial" w:hAnsi="Arial" w:cs="Arial"/>
          <w:color w:val="000048"/>
        </w:rPr>
        <w:t>Mail format</w:t>
      </w:r>
      <w:bookmarkEnd w:id="75"/>
      <w:bookmarkEnd w:id="76"/>
    </w:p>
    <w:p w14:paraId="12DF1606" w14:textId="3038FA59" w:rsidR="00D32070" w:rsidRPr="001B755F" w:rsidRDefault="006A478E" w:rsidP="00AD593F">
      <w:pPr>
        <w:rPr>
          <w:rFonts w:ascii="Arial" w:hAnsi="Arial" w:cs="Arial"/>
          <w:color w:val="000048"/>
          <w:sz w:val="20"/>
          <w:szCs w:val="20"/>
        </w:rPr>
      </w:pPr>
      <w:r w:rsidRPr="001B755F">
        <w:rPr>
          <w:rFonts w:ascii="Arial" w:hAnsi="Arial" w:cs="Arial"/>
          <w:color w:val="000048"/>
          <w:sz w:val="20"/>
          <w:szCs w:val="20"/>
        </w:rPr>
        <w:t>It is highly recommended that the GenC Intern</w:t>
      </w:r>
      <w:r w:rsidR="009A063F">
        <w:rPr>
          <w:rFonts w:ascii="Arial" w:hAnsi="Arial" w:cs="Arial"/>
          <w:color w:val="000048"/>
          <w:sz w:val="20"/>
          <w:szCs w:val="20"/>
        </w:rPr>
        <w:t xml:space="preserve"> </w:t>
      </w:r>
      <w:r w:rsidR="00CF138E" w:rsidRPr="001B755F">
        <w:rPr>
          <w:rFonts w:ascii="Arial" w:hAnsi="Arial" w:cs="Arial"/>
          <w:color w:val="000048"/>
          <w:sz w:val="20"/>
          <w:szCs w:val="20"/>
        </w:rPr>
        <w:t>candidates</w:t>
      </w:r>
      <w:r w:rsidR="009A063F" w:rsidRPr="009A063F">
        <w:rPr>
          <w:rFonts w:ascii="Arial" w:hAnsi="Arial" w:cs="Arial"/>
          <w:color w:val="000048"/>
          <w:sz w:val="20"/>
          <w:szCs w:val="20"/>
        </w:rPr>
        <w:t xml:space="preserve"> </w:t>
      </w:r>
      <w:r w:rsidR="00CF138E" w:rsidRPr="001B755F">
        <w:rPr>
          <w:rFonts w:ascii="Arial" w:hAnsi="Arial" w:cs="Arial"/>
          <w:color w:val="000048"/>
          <w:sz w:val="20"/>
          <w:szCs w:val="20"/>
        </w:rPr>
        <w:t>follow</w:t>
      </w:r>
      <w:r w:rsidR="00D32070" w:rsidRPr="001B755F">
        <w:rPr>
          <w:rFonts w:ascii="Arial" w:hAnsi="Arial" w:cs="Arial"/>
          <w:color w:val="000048"/>
          <w:sz w:val="20"/>
          <w:szCs w:val="20"/>
        </w:rPr>
        <w:t xml:space="preserve"> the below format while writing regarding </w:t>
      </w:r>
      <w:r w:rsidRPr="001B755F">
        <w:rPr>
          <w:rFonts w:ascii="Arial" w:hAnsi="Arial" w:cs="Arial"/>
          <w:color w:val="000048"/>
          <w:sz w:val="20"/>
          <w:szCs w:val="20"/>
        </w:rPr>
        <w:t>their</w:t>
      </w:r>
      <w:r w:rsidR="00D32070" w:rsidRPr="001B755F">
        <w:rPr>
          <w:rFonts w:ascii="Arial" w:hAnsi="Arial" w:cs="Arial"/>
          <w:color w:val="000048"/>
          <w:sz w:val="20"/>
          <w:szCs w:val="20"/>
        </w:rPr>
        <w:t xml:space="preserve"> queries</w:t>
      </w:r>
      <w:r w:rsidRPr="001B755F">
        <w:rPr>
          <w:rFonts w:ascii="Arial" w:hAnsi="Arial" w:cs="Arial"/>
          <w:color w:val="000048"/>
          <w:sz w:val="20"/>
          <w:szCs w:val="20"/>
        </w:rPr>
        <w:t xml:space="preserve"> for faster resolution</w:t>
      </w:r>
    </w:p>
    <w:p w14:paraId="135C9AE1" w14:textId="77777777" w:rsidR="00D32070" w:rsidRPr="001B755F" w:rsidRDefault="00D32070" w:rsidP="00AD593F">
      <w:pPr>
        <w:jc w:val="center"/>
        <w:rPr>
          <w:rFonts w:ascii="Arial" w:hAnsi="Arial" w:cs="Arial"/>
          <w:b/>
          <w:bCs/>
          <w:color w:val="000048"/>
        </w:rPr>
      </w:pPr>
      <w:r w:rsidRPr="001B755F">
        <w:rPr>
          <w:rFonts w:ascii="Arial" w:hAnsi="Arial" w:cs="Arial"/>
          <w:b/>
          <w:bCs/>
          <w:color w:val="000048"/>
        </w:rPr>
        <w:t>Mail Template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1"/>
        <w:gridCol w:w="6199"/>
      </w:tblGrid>
      <w:tr w:rsidR="0038139E" w:rsidRPr="001B755F" w14:paraId="59AA7114" w14:textId="77777777" w:rsidTr="003436E1">
        <w:trPr>
          <w:trHeight w:val="20"/>
          <w:jc w:val="center"/>
        </w:trPr>
        <w:tc>
          <w:tcPr>
            <w:tcW w:w="5000" w:type="pct"/>
            <w:gridSpan w:val="2"/>
            <w:shd w:val="clear" w:color="auto" w:fill="FFFFCC"/>
            <w:vAlign w:val="center"/>
          </w:tcPr>
          <w:p w14:paraId="62AE7424" w14:textId="554D16B4" w:rsidR="00D32070" w:rsidRPr="001B755F" w:rsidRDefault="00D32070" w:rsidP="00AD593F">
            <w:pPr>
              <w:rPr>
                <w:rFonts w:ascii="Arial" w:hAnsi="Arial" w:cs="Arial"/>
                <w:color w:val="000048"/>
                <w:sz w:val="20"/>
                <w:szCs w:val="20"/>
              </w:rPr>
            </w:pPr>
            <w:r w:rsidRPr="001B755F">
              <w:rPr>
                <w:rFonts w:ascii="Arial" w:hAnsi="Arial" w:cs="Arial"/>
                <w:b/>
                <w:bCs/>
                <w:color w:val="000048"/>
                <w:sz w:val="20"/>
                <w:szCs w:val="20"/>
              </w:rPr>
              <w:t>Subject: &lt;&lt;Cohort Code&gt;&gt;_&lt;&lt;</w:t>
            </w:r>
            <w:r w:rsidR="00EF0825" w:rsidRPr="001B755F">
              <w:rPr>
                <w:rFonts w:ascii="Arial" w:hAnsi="Arial" w:cs="Arial"/>
                <w:b/>
                <w:bCs/>
                <w:color w:val="000048"/>
                <w:sz w:val="20"/>
                <w:szCs w:val="20"/>
              </w:rPr>
              <w:t>Candidate</w:t>
            </w:r>
            <w:r w:rsidRPr="001B755F">
              <w:rPr>
                <w:rFonts w:ascii="Arial" w:hAnsi="Arial" w:cs="Arial"/>
                <w:b/>
                <w:bCs/>
                <w:color w:val="000048"/>
                <w:sz w:val="20"/>
                <w:szCs w:val="20"/>
              </w:rPr>
              <w:t xml:space="preserve"> ID&gt;&gt; - brief of the issue/query</w:t>
            </w:r>
          </w:p>
        </w:tc>
      </w:tr>
      <w:tr w:rsidR="0038139E" w:rsidRPr="001B755F" w14:paraId="2ED0F8AA" w14:textId="77777777" w:rsidTr="003436E1">
        <w:trPr>
          <w:trHeight w:val="20"/>
          <w:jc w:val="center"/>
        </w:trPr>
        <w:tc>
          <w:tcPr>
            <w:tcW w:w="1778" w:type="pct"/>
            <w:shd w:val="clear" w:color="auto" w:fill="auto"/>
            <w:vAlign w:val="center"/>
          </w:tcPr>
          <w:p w14:paraId="7AC0EA99" w14:textId="0E470AC0" w:rsidR="00D32070" w:rsidRPr="001B755F" w:rsidRDefault="00EF0825" w:rsidP="00AD593F">
            <w:pPr>
              <w:rPr>
                <w:rFonts w:ascii="Arial" w:hAnsi="Arial" w:cs="Arial"/>
                <w:b/>
                <w:bCs/>
                <w:color w:val="000048"/>
                <w:sz w:val="20"/>
                <w:szCs w:val="20"/>
              </w:rPr>
            </w:pPr>
            <w:r w:rsidRPr="001B755F">
              <w:rPr>
                <w:rFonts w:ascii="Arial" w:hAnsi="Arial" w:cs="Arial"/>
                <w:b/>
                <w:bCs/>
                <w:color w:val="000048"/>
                <w:sz w:val="20"/>
                <w:szCs w:val="20"/>
              </w:rPr>
              <w:t>Candidate</w:t>
            </w:r>
            <w:r w:rsidR="00D32070" w:rsidRPr="001B755F">
              <w:rPr>
                <w:rFonts w:ascii="Arial" w:hAnsi="Arial" w:cs="Arial"/>
                <w:b/>
                <w:bCs/>
                <w:color w:val="000048"/>
                <w:sz w:val="20"/>
                <w:szCs w:val="20"/>
              </w:rPr>
              <w:t xml:space="preserve"> ID</w:t>
            </w:r>
          </w:p>
        </w:tc>
        <w:tc>
          <w:tcPr>
            <w:tcW w:w="3222" w:type="pct"/>
            <w:shd w:val="clear" w:color="auto" w:fill="auto"/>
            <w:vAlign w:val="center"/>
          </w:tcPr>
          <w:p w14:paraId="55F4E3B8" w14:textId="77777777" w:rsidR="00D32070" w:rsidRPr="001B755F" w:rsidRDefault="00D32070" w:rsidP="00AD593F">
            <w:pPr>
              <w:rPr>
                <w:rFonts w:ascii="Arial" w:hAnsi="Arial" w:cs="Arial"/>
                <w:color w:val="000048"/>
                <w:sz w:val="20"/>
                <w:szCs w:val="20"/>
              </w:rPr>
            </w:pPr>
          </w:p>
        </w:tc>
      </w:tr>
      <w:tr w:rsidR="0038139E" w:rsidRPr="001B755F" w14:paraId="6AD71ECA" w14:textId="77777777" w:rsidTr="003436E1">
        <w:trPr>
          <w:trHeight w:val="20"/>
          <w:jc w:val="center"/>
        </w:trPr>
        <w:tc>
          <w:tcPr>
            <w:tcW w:w="1778" w:type="pct"/>
            <w:shd w:val="clear" w:color="auto" w:fill="auto"/>
            <w:vAlign w:val="center"/>
          </w:tcPr>
          <w:p w14:paraId="21E05E09"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Name</w:t>
            </w:r>
          </w:p>
        </w:tc>
        <w:tc>
          <w:tcPr>
            <w:tcW w:w="3222" w:type="pct"/>
            <w:shd w:val="clear" w:color="auto" w:fill="auto"/>
            <w:vAlign w:val="center"/>
          </w:tcPr>
          <w:p w14:paraId="378455AA" w14:textId="77777777" w:rsidR="00D32070" w:rsidRPr="001B755F" w:rsidRDefault="00D32070" w:rsidP="00AD593F">
            <w:pPr>
              <w:rPr>
                <w:rFonts w:ascii="Arial" w:hAnsi="Arial" w:cs="Arial"/>
                <w:color w:val="000048"/>
                <w:sz w:val="20"/>
                <w:szCs w:val="20"/>
              </w:rPr>
            </w:pPr>
          </w:p>
        </w:tc>
      </w:tr>
      <w:tr w:rsidR="0038139E" w:rsidRPr="001B755F" w14:paraId="53D77F74" w14:textId="77777777" w:rsidTr="003436E1">
        <w:trPr>
          <w:trHeight w:val="20"/>
          <w:jc w:val="center"/>
        </w:trPr>
        <w:tc>
          <w:tcPr>
            <w:tcW w:w="1778" w:type="pct"/>
            <w:shd w:val="clear" w:color="auto" w:fill="auto"/>
            <w:vAlign w:val="center"/>
          </w:tcPr>
          <w:p w14:paraId="59C528E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DOJ</w:t>
            </w:r>
          </w:p>
        </w:tc>
        <w:tc>
          <w:tcPr>
            <w:tcW w:w="3222" w:type="pct"/>
            <w:shd w:val="clear" w:color="auto" w:fill="auto"/>
            <w:vAlign w:val="center"/>
          </w:tcPr>
          <w:p w14:paraId="7BBE6FE4"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DD-MM-YY</w:t>
            </w:r>
          </w:p>
        </w:tc>
      </w:tr>
      <w:tr w:rsidR="0038139E" w:rsidRPr="001B755F" w14:paraId="2FA7B964" w14:textId="77777777" w:rsidTr="003436E1">
        <w:trPr>
          <w:trHeight w:val="20"/>
          <w:jc w:val="center"/>
        </w:trPr>
        <w:tc>
          <w:tcPr>
            <w:tcW w:w="1778" w:type="pct"/>
            <w:shd w:val="clear" w:color="auto" w:fill="auto"/>
            <w:vAlign w:val="center"/>
          </w:tcPr>
          <w:p w14:paraId="0D416846"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SL</w:t>
            </w:r>
          </w:p>
        </w:tc>
        <w:tc>
          <w:tcPr>
            <w:tcW w:w="3222" w:type="pct"/>
            <w:shd w:val="clear" w:color="auto" w:fill="auto"/>
            <w:vAlign w:val="center"/>
          </w:tcPr>
          <w:p w14:paraId="214A04D2" w14:textId="77777777" w:rsidR="00D32070" w:rsidRPr="001B755F" w:rsidRDefault="00D32070" w:rsidP="00AD593F">
            <w:pPr>
              <w:rPr>
                <w:rFonts w:ascii="Arial" w:hAnsi="Arial" w:cs="Arial"/>
                <w:color w:val="000048"/>
                <w:sz w:val="20"/>
                <w:szCs w:val="20"/>
              </w:rPr>
            </w:pPr>
          </w:p>
        </w:tc>
      </w:tr>
      <w:tr w:rsidR="0038139E" w:rsidRPr="001B755F" w14:paraId="7FC39FC5" w14:textId="77777777" w:rsidTr="003436E1">
        <w:trPr>
          <w:trHeight w:val="20"/>
          <w:jc w:val="center"/>
        </w:trPr>
        <w:tc>
          <w:tcPr>
            <w:tcW w:w="1778" w:type="pct"/>
            <w:shd w:val="clear" w:color="auto" w:fill="auto"/>
            <w:vAlign w:val="center"/>
          </w:tcPr>
          <w:p w14:paraId="508007A5"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Cohort Code</w:t>
            </w:r>
          </w:p>
        </w:tc>
        <w:tc>
          <w:tcPr>
            <w:tcW w:w="3222" w:type="pct"/>
            <w:shd w:val="clear" w:color="auto" w:fill="auto"/>
            <w:vAlign w:val="center"/>
          </w:tcPr>
          <w:p w14:paraId="5AB2285F" w14:textId="77777777" w:rsidR="00D32070" w:rsidRPr="001B755F" w:rsidRDefault="00D32070" w:rsidP="00AD593F">
            <w:pPr>
              <w:rPr>
                <w:rFonts w:ascii="Arial" w:hAnsi="Arial" w:cs="Arial"/>
                <w:color w:val="000048"/>
                <w:sz w:val="20"/>
                <w:szCs w:val="20"/>
              </w:rPr>
            </w:pPr>
          </w:p>
        </w:tc>
      </w:tr>
      <w:tr w:rsidR="0038139E" w:rsidRPr="001B755F" w14:paraId="23907715" w14:textId="77777777" w:rsidTr="003436E1">
        <w:trPr>
          <w:trHeight w:val="20"/>
          <w:jc w:val="center"/>
        </w:trPr>
        <w:tc>
          <w:tcPr>
            <w:tcW w:w="1778" w:type="pct"/>
            <w:shd w:val="clear" w:color="auto" w:fill="auto"/>
            <w:vAlign w:val="center"/>
          </w:tcPr>
          <w:p w14:paraId="0ED551E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Coach Name</w:t>
            </w:r>
          </w:p>
        </w:tc>
        <w:tc>
          <w:tcPr>
            <w:tcW w:w="3222" w:type="pct"/>
            <w:shd w:val="clear" w:color="auto" w:fill="auto"/>
            <w:vAlign w:val="center"/>
          </w:tcPr>
          <w:p w14:paraId="28B42F8A" w14:textId="77777777" w:rsidR="00D32070" w:rsidRPr="001B755F" w:rsidRDefault="00D32070" w:rsidP="00AD593F">
            <w:pPr>
              <w:rPr>
                <w:rFonts w:ascii="Arial" w:hAnsi="Arial" w:cs="Arial"/>
                <w:color w:val="000048"/>
                <w:sz w:val="20"/>
                <w:szCs w:val="20"/>
              </w:rPr>
            </w:pPr>
          </w:p>
        </w:tc>
      </w:tr>
      <w:tr w:rsidR="0038139E" w:rsidRPr="001B755F" w14:paraId="3C83B97D" w14:textId="77777777" w:rsidTr="003436E1">
        <w:trPr>
          <w:trHeight w:val="20"/>
          <w:jc w:val="center"/>
        </w:trPr>
        <w:tc>
          <w:tcPr>
            <w:tcW w:w="1778" w:type="pct"/>
            <w:shd w:val="clear" w:color="auto" w:fill="auto"/>
            <w:vAlign w:val="center"/>
          </w:tcPr>
          <w:p w14:paraId="7835321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Delivery Lead Name</w:t>
            </w:r>
          </w:p>
        </w:tc>
        <w:tc>
          <w:tcPr>
            <w:tcW w:w="3222" w:type="pct"/>
            <w:shd w:val="clear" w:color="auto" w:fill="auto"/>
            <w:vAlign w:val="center"/>
          </w:tcPr>
          <w:p w14:paraId="2BCEEDC0" w14:textId="77777777" w:rsidR="00D32070" w:rsidRPr="001B755F" w:rsidRDefault="00D32070" w:rsidP="00AD593F">
            <w:pPr>
              <w:rPr>
                <w:rFonts w:ascii="Arial" w:hAnsi="Arial" w:cs="Arial"/>
                <w:color w:val="000048"/>
                <w:sz w:val="20"/>
                <w:szCs w:val="20"/>
              </w:rPr>
            </w:pPr>
          </w:p>
        </w:tc>
      </w:tr>
      <w:tr w:rsidR="0038139E" w:rsidRPr="001B755F" w14:paraId="4CFE90FB" w14:textId="77777777" w:rsidTr="003436E1">
        <w:trPr>
          <w:trHeight w:val="20"/>
          <w:jc w:val="center"/>
        </w:trPr>
        <w:tc>
          <w:tcPr>
            <w:tcW w:w="1778" w:type="pct"/>
            <w:shd w:val="clear" w:color="auto" w:fill="auto"/>
            <w:vAlign w:val="center"/>
          </w:tcPr>
          <w:p w14:paraId="246FC8F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Have you reached out to your coach and SL POC earlier?</w:t>
            </w:r>
          </w:p>
        </w:tc>
        <w:tc>
          <w:tcPr>
            <w:tcW w:w="3222" w:type="pct"/>
            <w:shd w:val="clear" w:color="auto" w:fill="auto"/>
            <w:vAlign w:val="center"/>
          </w:tcPr>
          <w:p w14:paraId="6F7DED1E"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Yes/No/NA</w:t>
            </w:r>
            <w:r w:rsidRPr="001B755F">
              <w:rPr>
                <w:rFonts w:ascii="Arial" w:hAnsi="Arial" w:cs="Arial"/>
                <w:color w:val="000048"/>
                <w:sz w:val="20"/>
                <w:szCs w:val="20"/>
              </w:rPr>
              <w:br/>
              <w:t>If no, reach out to your respective PoC. Please send this query to DL only if it is not addressed by both your Coach/Delivery Lead.</w:t>
            </w:r>
          </w:p>
        </w:tc>
      </w:tr>
      <w:tr w:rsidR="0038139E" w:rsidRPr="001B755F" w14:paraId="75F105DE" w14:textId="77777777" w:rsidTr="003436E1">
        <w:trPr>
          <w:trHeight w:val="20"/>
          <w:jc w:val="center"/>
        </w:trPr>
        <w:tc>
          <w:tcPr>
            <w:tcW w:w="1778" w:type="pct"/>
            <w:shd w:val="clear" w:color="auto" w:fill="auto"/>
            <w:vAlign w:val="center"/>
          </w:tcPr>
          <w:p w14:paraId="5D0CDB67"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lastRenderedPageBreak/>
              <w:t>Query not addressed by Leads/Coaches</w:t>
            </w:r>
          </w:p>
        </w:tc>
        <w:tc>
          <w:tcPr>
            <w:tcW w:w="3222" w:type="pct"/>
            <w:shd w:val="clear" w:color="auto" w:fill="auto"/>
            <w:vAlign w:val="center"/>
          </w:tcPr>
          <w:p w14:paraId="1A16C0D9" w14:textId="2483766F"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Explain in 2-3 lines. Attach email proof of the query which was not addressed by Coach/Lead within 48Hours</w:t>
            </w:r>
          </w:p>
        </w:tc>
      </w:tr>
    </w:tbl>
    <w:p w14:paraId="6723745C" w14:textId="10182602" w:rsidR="003B11BD" w:rsidRPr="001B755F" w:rsidRDefault="003B11BD" w:rsidP="00AD593F">
      <w:pPr>
        <w:pStyle w:val="Heading1"/>
        <w:rPr>
          <w:rFonts w:ascii="Arial" w:hAnsi="Arial" w:cs="Arial"/>
          <w:color w:val="000048"/>
        </w:rPr>
      </w:pPr>
      <w:bookmarkStart w:id="77" w:name="_Toc193970880"/>
      <w:bookmarkEnd w:id="69"/>
      <w:bookmarkEnd w:id="70"/>
      <w:r w:rsidRPr="001B755F">
        <w:rPr>
          <w:rFonts w:ascii="Arial" w:hAnsi="Arial" w:cs="Arial"/>
          <w:color w:val="000048"/>
        </w:rPr>
        <w:t>GenC Grievance cell</w:t>
      </w:r>
      <w:bookmarkEnd w:id="77"/>
    </w:p>
    <w:p w14:paraId="4703213B" w14:textId="51D9FCB9"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The objective of the grievance cell is to provide a good learning experience &amp; working relationship for the GenC</w:t>
      </w:r>
      <w:r w:rsidR="00427EB9" w:rsidRPr="001B755F">
        <w:rPr>
          <w:rFonts w:ascii="Arial" w:hAnsi="Arial" w:cs="Arial"/>
          <w:color w:val="000048"/>
          <w:sz w:val="20"/>
          <w:szCs w:val="20"/>
        </w:rPr>
        <w:t xml:space="preserve"> I</w:t>
      </w:r>
      <w:r w:rsidRPr="001B755F">
        <w:rPr>
          <w:rFonts w:ascii="Arial" w:hAnsi="Arial" w:cs="Arial"/>
          <w:color w:val="000048"/>
          <w:sz w:val="20"/>
          <w:szCs w:val="20"/>
        </w:rPr>
        <w:t>ntern</w:t>
      </w:r>
      <w:r w:rsidR="00427EB9" w:rsidRPr="001B755F">
        <w:rPr>
          <w:rFonts w:ascii="Arial" w:hAnsi="Arial" w:cs="Arial"/>
          <w:color w:val="000048"/>
          <w:sz w:val="20"/>
          <w:szCs w:val="20"/>
        </w:rPr>
        <w:t xml:space="preserve"> candidates </w:t>
      </w:r>
      <w:r w:rsidRPr="001B755F">
        <w:rPr>
          <w:rFonts w:ascii="Arial" w:hAnsi="Arial" w:cs="Arial"/>
          <w:color w:val="000048"/>
          <w:sz w:val="20"/>
          <w:szCs w:val="20"/>
        </w:rPr>
        <w:t xml:space="preserve">throughout their journey with the GenC skilling program. </w:t>
      </w:r>
    </w:p>
    <w:p w14:paraId="5E1E9D6A" w14:textId="387FE220"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 xml:space="preserve">The cell encourages the </w:t>
      </w:r>
      <w:r w:rsidR="00427EB9" w:rsidRPr="001B755F">
        <w:rPr>
          <w:rFonts w:ascii="Arial" w:hAnsi="Arial" w:cs="Arial"/>
          <w:color w:val="000048"/>
          <w:sz w:val="20"/>
          <w:szCs w:val="20"/>
        </w:rPr>
        <w:t>GenC Intern candidates</w:t>
      </w:r>
      <w:r w:rsidRPr="001B755F">
        <w:rPr>
          <w:rFonts w:ascii="Arial" w:hAnsi="Arial" w:cs="Arial"/>
          <w:color w:val="000048"/>
          <w:sz w:val="20"/>
          <w:szCs w:val="20"/>
        </w:rPr>
        <w:t xml:space="preserve"> to express their grievances / problems freely and frankly, without any fear of being victimized</w:t>
      </w:r>
    </w:p>
    <w:p w14:paraId="5AEBFE6F" w14:textId="7665D58A" w:rsidR="00CF138E" w:rsidRPr="001B755F" w:rsidRDefault="00D3570D" w:rsidP="00AD593F">
      <w:pPr>
        <w:tabs>
          <w:tab w:val="num" w:pos="720"/>
        </w:tabs>
        <w:rPr>
          <w:rFonts w:ascii="Arial" w:hAnsi="Arial" w:cs="Arial"/>
          <w:color w:val="000048"/>
          <w:sz w:val="20"/>
          <w:szCs w:val="20"/>
        </w:rPr>
      </w:pPr>
      <w:r w:rsidRPr="001B755F">
        <w:rPr>
          <w:rFonts w:ascii="Arial" w:hAnsi="Arial" w:cs="Arial"/>
          <w:color w:val="000048"/>
          <w:sz w:val="20"/>
          <w:szCs w:val="20"/>
        </w:rPr>
        <w:t>The Grievance cell will focus on a</w:t>
      </w:r>
      <w:r w:rsidR="00BF3D2B" w:rsidRPr="001B755F">
        <w:rPr>
          <w:rFonts w:ascii="Arial" w:hAnsi="Arial" w:cs="Arial"/>
          <w:color w:val="000048"/>
          <w:sz w:val="20"/>
          <w:szCs w:val="20"/>
        </w:rPr>
        <w:t>dvising the candidates to show utmost restraint and patience whenever any occasion of issue/challenges to follow escalation matrix not write to cognizant leadership or write in public domain</w:t>
      </w:r>
      <w:r w:rsidRPr="001B755F">
        <w:rPr>
          <w:rFonts w:ascii="Arial" w:hAnsi="Arial" w:cs="Arial"/>
          <w:color w:val="000048"/>
          <w:sz w:val="20"/>
          <w:szCs w:val="20"/>
        </w:rPr>
        <w:t xml:space="preserve">. Also, advise </w:t>
      </w:r>
      <w:r w:rsidR="00BF3D2B" w:rsidRPr="001B755F">
        <w:rPr>
          <w:rFonts w:ascii="Arial" w:hAnsi="Arial" w:cs="Arial"/>
          <w:color w:val="000048"/>
          <w:sz w:val="20"/>
          <w:szCs w:val="20"/>
        </w:rPr>
        <w:t xml:space="preserve">all </w:t>
      </w:r>
      <w:r w:rsidRPr="001B755F">
        <w:rPr>
          <w:rFonts w:ascii="Arial" w:hAnsi="Arial" w:cs="Arial"/>
          <w:color w:val="000048"/>
          <w:sz w:val="20"/>
          <w:szCs w:val="20"/>
        </w:rPr>
        <w:t>GenC program POCs</w:t>
      </w:r>
      <w:r w:rsidR="00BF3D2B" w:rsidRPr="001B755F">
        <w:rPr>
          <w:rFonts w:ascii="Arial" w:hAnsi="Arial" w:cs="Arial"/>
          <w:color w:val="000048"/>
          <w:sz w:val="20"/>
          <w:szCs w:val="20"/>
        </w:rPr>
        <w:t xml:space="preserve"> to be more approachable to the </w:t>
      </w:r>
      <w:r w:rsidR="00427EB9" w:rsidRPr="001B755F">
        <w:rPr>
          <w:rFonts w:ascii="Arial" w:hAnsi="Arial" w:cs="Arial"/>
          <w:color w:val="000048"/>
          <w:sz w:val="20"/>
          <w:szCs w:val="20"/>
        </w:rPr>
        <w:t>GenC Intern</w:t>
      </w:r>
      <w:r w:rsidR="006827C4">
        <w:rPr>
          <w:rFonts w:ascii="Arial" w:hAnsi="Arial" w:cs="Arial"/>
          <w:color w:val="000048"/>
          <w:sz w:val="20"/>
          <w:szCs w:val="20"/>
        </w:rPr>
        <w:t xml:space="preserve"> </w:t>
      </w:r>
      <w:r w:rsidR="00427EB9" w:rsidRPr="001B755F">
        <w:rPr>
          <w:rFonts w:ascii="Arial" w:hAnsi="Arial" w:cs="Arial"/>
          <w:color w:val="000048"/>
          <w:sz w:val="20"/>
          <w:szCs w:val="20"/>
        </w:rPr>
        <w:t xml:space="preserve">candidates </w:t>
      </w:r>
      <w:r w:rsidR="00BF3D2B" w:rsidRPr="001B755F">
        <w:rPr>
          <w:rFonts w:ascii="Arial" w:hAnsi="Arial" w:cs="Arial"/>
          <w:color w:val="000048"/>
          <w:sz w:val="20"/>
          <w:szCs w:val="20"/>
        </w:rPr>
        <w:t>and not be unresponsive to candidate’s concerns</w:t>
      </w:r>
      <w:r w:rsidR="003436E1" w:rsidRPr="001B755F">
        <w:rPr>
          <w:rFonts w:ascii="Arial" w:hAnsi="Arial" w:cs="Arial"/>
          <w:color w:val="000048"/>
          <w:sz w:val="20"/>
          <w:szCs w:val="20"/>
        </w:rPr>
        <w:t>.</w:t>
      </w:r>
    </w:p>
    <w:p w14:paraId="1C6B4BBB" w14:textId="68F3DFD0" w:rsidR="00D3570D" w:rsidRPr="001B755F" w:rsidRDefault="00D3570D" w:rsidP="006B1B4F">
      <w:pPr>
        <w:pStyle w:val="Heading3"/>
        <w:numPr>
          <w:ilvl w:val="1"/>
          <w:numId w:val="5"/>
        </w:numPr>
        <w:ind w:left="270" w:hanging="270"/>
        <w:rPr>
          <w:rFonts w:ascii="Arial" w:hAnsi="Arial" w:cs="Arial"/>
          <w:color w:val="000048"/>
        </w:rPr>
      </w:pPr>
      <w:bookmarkStart w:id="78" w:name="_Toc193970881"/>
      <w:r w:rsidRPr="001B755F">
        <w:rPr>
          <w:rFonts w:ascii="Arial" w:hAnsi="Arial" w:cs="Arial"/>
          <w:color w:val="000048"/>
        </w:rPr>
        <w:t>How does the grievance cell work?</w:t>
      </w:r>
      <w:bookmarkEnd w:id="78"/>
    </w:p>
    <w:p w14:paraId="437E420C" w14:textId="6F57174B" w:rsidR="00D3570D" w:rsidRPr="001B755F" w:rsidRDefault="00D3570D" w:rsidP="00AD593F">
      <w:pPr>
        <w:rPr>
          <w:rFonts w:ascii="Arial" w:hAnsi="Arial" w:cs="Arial"/>
          <w:color w:val="000048"/>
          <w:sz w:val="20"/>
          <w:szCs w:val="20"/>
        </w:rPr>
      </w:pPr>
      <w:r w:rsidRPr="001B755F">
        <w:rPr>
          <w:rFonts w:ascii="Arial" w:hAnsi="Arial" w:cs="Arial"/>
          <w:color w:val="000048"/>
          <w:sz w:val="20"/>
          <w:szCs w:val="20"/>
        </w:rPr>
        <w:t>Raising a grievance is a 3 steps process wherein the</w:t>
      </w:r>
      <w:r w:rsidR="00BF3D2B" w:rsidRPr="001B755F">
        <w:rPr>
          <w:rFonts w:ascii="Arial" w:hAnsi="Arial" w:cs="Arial"/>
          <w:color w:val="000048"/>
          <w:sz w:val="20"/>
          <w:szCs w:val="20"/>
        </w:rPr>
        <w:t xml:space="preserve"> </w:t>
      </w:r>
      <w:r w:rsidR="00427EB9" w:rsidRPr="001B755F">
        <w:rPr>
          <w:rFonts w:ascii="Arial" w:hAnsi="Arial" w:cs="Arial"/>
          <w:color w:val="000048"/>
          <w:sz w:val="20"/>
          <w:szCs w:val="20"/>
        </w:rPr>
        <w:t xml:space="preserve">GenC Intern candidates </w:t>
      </w:r>
      <w:r w:rsidR="00A31EDB" w:rsidRPr="001B755F">
        <w:rPr>
          <w:rFonts w:ascii="Arial" w:hAnsi="Arial" w:cs="Arial"/>
          <w:color w:val="000048"/>
          <w:sz w:val="20"/>
          <w:szCs w:val="20"/>
        </w:rPr>
        <w:t>can</w:t>
      </w:r>
      <w:r w:rsidRPr="001B755F">
        <w:rPr>
          <w:rFonts w:ascii="Arial" w:hAnsi="Arial" w:cs="Arial"/>
          <w:color w:val="000048"/>
          <w:sz w:val="20"/>
          <w:szCs w:val="20"/>
        </w:rPr>
        <w:t xml:space="preserve"> log their grievance to the cell which will be tracked, </w:t>
      </w:r>
      <w:r w:rsidR="00A31EDB" w:rsidRPr="001B755F">
        <w:rPr>
          <w:rFonts w:ascii="Arial" w:hAnsi="Arial" w:cs="Arial"/>
          <w:color w:val="000048"/>
          <w:sz w:val="20"/>
          <w:szCs w:val="20"/>
        </w:rPr>
        <w:t>monitored,</w:t>
      </w:r>
      <w:r w:rsidRPr="001B755F">
        <w:rPr>
          <w:rFonts w:ascii="Arial" w:hAnsi="Arial" w:cs="Arial"/>
          <w:color w:val="000048"/>
          <w:sz w:val="20"/>
          <w:szCs w:val="20"/>
        </w:rPr>
        <w:t xml:space="preserve"> and closed by the Grievance committee</w:t>
      </w:r>
    </w:p>
    <w:p w14:paraId="5DB8A152" w14:textId="12D7E2D6" w:rsidR="00D3570D" w:rsidRPr="001B755F" w:rsidRDefault="00427EB9" w:rsidP="00AD593F">
      <w:pPr>
        <w:pStyle w:val="ListParagraph"/>
        <w:numPr>
          <w:ilvl w:val="0"/>
          <w:numId w:val="12"/>
        </w:numPr>
        <w:rPr>
          <w:rFonts w:ascii="Arial" w:hAnsi="Arial" w:cs="Arial"/>
          <w:color w:val="000048"/>
          <w:sz w:val="20"/>
          <w:szCs w:val="20"/>
        </w:rPr>
      </w:pPr>
      <w:r w:rsidRPr="001B755F">
        <w:rPr>
          <w:rFonts w:ascii="Arial" w:hAnsi="Arial" w:cs="Arial"/>
          <w:noProof/>
          <w:color w:val="000048"/>
          <w:sz w:val="20"/>
          <w:szCs w:val="20"/>
        </w:rPr>
        <w:drawing>
          <wp:anchor distT="0" distB="0" distL="114300" distR="114300" simplePos="0" relativeHeight="251654656" behindDoc="1" locked="0" layoutInCell="1" allowOverlap="1" wp14:anchorId="06E454AC" wp14:editId="0B3EE886">
            <wp:simplePos x="0" y="0"/>
            <wp:positionH relativeFrom="column">
              <wp:posOffset>41910</wp:posOffset>
            </wp:positionH>
            <wp:positionV relativeFrom="paragraph">
              <wp:posOffset>54610</wp:posOffset>
            </wp:positionV>
            <wp:extent cx="2557145" cy="12420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57145" cy="1242060"/>
                    </a:xfrm>
                    <a:prstGeom prst="rect">
                      <a:avLst/>
                    </a:prstGeom>
                    <a:noFill/>
                  </pic:spPr>
                </pic:pic>
              </a:graphicData>
            </a:graphic>
            <wp14:sizeRelH relativeFrom="margin">
              <wp14:pctWidth>0</wp14:pctWidth>
            </wp14:sizeRelH>
            <wp14:sizeRelV relativeFrom="margin">
              <wp14:pctHeight>0</wp14:pctHeight>
            </wp14:sizeRelV>
          </wp:anchor>
        </w:drawing>
      </w:r>
      <w:r w:rsidR="00D3570D" w:rsidRPr="001B755F">
        <w:rPr>
          <w:rFonts w:ascii="Arial" w:hAnsi="Arial" w:cs="Arial"/>
          <w:color w:val="000048"/>
          <w:sz w:val="20"/>
          <w:szCs w:val="20"/>
        </w:rPr>
        <w:t>Through Incognito survey which will be launched in a specified frequency/timeline during the skilling journey</w:t>
      </w:r>
    </w:p>
    <w:p w14:paraId="33AD3347" w14:textId="77777777" w:rsidR="001C48FE"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Common mailbox for Grievance </w:t>
      </w:r>
      <w:hyperlink r:id="rId30" w:history="1"/>
      <w:hyperlink r:id="rId31" w:history="1">
        <w:r w:rsidR="00427EB9" w:rsidRPr="001B755F">
          <w:rPr>
            <w:rStyle w:val="Hyperlink"/>
            <w:rFonts w:ascii="Arial" w:hAnsi="Arial" w:cs="Arial"/>
            <w:color w:val="000048"/>
            <w:sz w:val="20"/>
            <w:szCs w:val="20"/>
          </w:rPr>
          <w:t>GrievanceCoreTeam@cognizant.com</w:t>
        </w:r>
      </w:hyperlink>
      <w:r w:rsidR="00427EB9" w:rsidRPr="001B755F">
        <w:rPr>
          <w:rFonts w:ascii="Arial" w:hAnsi="Arial" w:cs="Arial"/>
          <w:color w:val="000048"/>
          <w:sz w:val="20"/>
          <w:szCs w:val="20"/>
        </w:rPr>
        <w:t xml:space="preserve"> </w:t>
      </w:r>
      <w:r w:rsidRPr="001B755F">
        <w:rPr>
          <w:rFonts w:ascii="Arial" w:hAnsi="Arial" w:cs="Arial"/>
          <w:color w:val="000048"/>
          <w:sz w:val="20"/>
          <w:szCs w:val="20"/>
        </w:rPr>
        <w:t>where the concerns can be emailed.</w:t>
      </w:r>
    </w:p>
    <w:p w14:paraId="3AA46A36" w14:textId="6A92F9E7" w:rsidR="00427EB9"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Suggestion drop box placed in all the </w:t>
      </w:r>
      <w:r w:rsidR="008D0C3B" w:rsidRPr="001B755F">
        <w:rPr>
          <w:rFonts w:ascii="Arial" w:hAnsi="Arial" w:cs="Arial"/>
          <w:color w:val="000048"/>
          <w:sz w:val="20"/>
          <w:szCs w:val="20"/>
        </w:rPr>
        <w:t>physical</w:t>
      </w:r>
      <w:r w:rsidR="00CD1F14" w:rsidRPr="001B755F">
        <w:rPr>
          <w:rFonts w:ascii="Arial" w:hAnsi="Arial" w:cs="Arial"/>
          <w:color w:val="000048"/>
          <w:sz w:val="20"/>
          <w:szCs w:val="20"/>
        </w:rPr>
        <w:t xml:space="preserve">            </w:t>
      </w:r>
      <w:r w:rsidRPr="001B755F">
        <w:rPr>
          <w:rFonts w:ascii="Arial" w:hAnsi="Arial" w:cs="Arial"/>
          <w:color w:val="000048"/>
          <w:sz w:val="20"/>
          <w:szCs w:val="20"/>
        </w:rPr>
        <w:t xml:space="preserve"> location wherein the GenCs</w:t>
      </w:r>
      <w:r w:rsidR="00427EB9" w:rsidRPr="001B755F">
        <w:rPr>
          <w:rFonts w:ascii="Arial" w:hAnsi="Arial" w:cs="Arial"/>
          <w:color w:val="000048"/>
          <w:sz w:val="20"/>
          <w:szCs w:val="20"/>
        </w:rPr>
        <w:t xml:space="preserve"> </w:t>
      </w:r>
      <w:r w:rsidRPr="001B755F">
        <w:rPr>
          <w:rFonts w:ascii="Arial" w:hAnsi="Arial" w:cs="Arial"/>
          <w:color w:val="000048"/>
          <w:sz w:val="20"/>
          <w:szCs w:val="20"/>
        </w:rPr>
        <w:t>Intern</w:t>
      </w:r>
      <w:r w:rsidR="00427EB9" w:rsidRPr="001B755F">
        <w:rPr>
          <w:rFonts w:ascii="Arial" w:hAnsi="Arial" w:cs="Arial"/>
          <w:color w:val="000048"/>
          <w:sz w:val="20"/>
          <w:szCs w:val="20"/>
        </w:rPr>
        <w:t xml:space="preserve"> candidates </w:t>
      </w:r>
      <w:r w:rsidRPr="001B755F">
        <w:rPr>
          <w:rFonts w:ascii="Arial" w:hAnsi="Arial" w:cs="Arial"/>
          <w:color w:val="000048"/>
          <w:sz w:val="20"/>
          <w:szCs w:val="20"/>
        </w:rPr>
        <w:t>can drop a grievance note</w:t>
      </w:r>
      <w:r w:rsidR="001C48FE" w:rsidRPr="001B755F">
        <w:rPr>
          <w:rFonts w:ascii="Arial" w:hAnsi="Arial" w:cs="Arial"/>
          <w:color w:val="000048"/>
          <w:sz w:val="20"/>
          <w:szCs w:val="20"/>
        </w:rPr>
        <w:t>.</w:t>
      </w:r>
    </w:p>
    <w:p w14:paraId="1AD97DDA" w14:textId="77777777" w:rsidR="003436E1" w:rsidRPr="001B755F" w:rsidRDefault="003436E1" w:rsidP="00AD593F">
      <w:pPr>
        <w:jc w:val="center"/>
        <w:rPr>
          <w:rFonts w:ascii="Arial" w:hAnsi="Arial" w:cs="Arial"/>
          <w:b/>
          <w:bCs/>
          <w:color w:val="000048"/>
        </w:rPr>
      </w:pPr>
      <w:r w:rsidRPr="001B755F">
        <w:rPr>
          <w:rFonts w:ascii="Arial" w:hAnsi="Arial" w:cs="Arial"/>
          <w:b/>
          <w:bCs/>
          <w:color w:val="000048"/>
          <w:sz w:val="20"/>
          <w:szCs w:val="20"/>
        </w:rPr>
        <w:t xml:space="preserve">Link to Incognito survey: </w:t>
      </w:r>
      <w:hyperlink r:id="rId32" w:history="1">
        <w:r w:rsidRPr="001B755F">
          <w:rPr>
            <w:rStyle w:val="Hyperlink"/>
            <w:rFonts w:ascii="Arial" w:hAnsi="Arial" w:cs="Arial"/>
            <w:b/>
            <w:bCs/>
            <w:color w:val="000048"/>
            <w:sz w:val="20"/>
            <w:szCs w:val="20"/>
          </w:rPr>
          <w:t>https://forms.office.com/r/SPwfQKcedY</w:t>
        </w:r>
      </w:hyperlink>
    </w:p>
    <w:p w14:paraId="4FBCA6A7" w14:textId="09D41805" w:rsidR="00D3570D" w:rsidRPr="001B755F" w:rsidRDefault="00D3570D" w:rsidP="006B1B4F">
      <w:pPr>
        <w:pStyle w:val="Heading3"/>
        <w:numPr>
          <w:ilvl w:val="1"/>
          <w:numId w:val="5"/>
        </w:numPr>
        <w:ind w:left="270" w:hanging="270"/>
        <w:rPr>
          <w:rFonts w:ascii="Arial" w:hAnsi="Arial" w:cs="Arial"/>
          <w:color w:val="000048"/>
        </w:rPr>
      </w:pPr>
      <w:bookmarkStart w:id="79" w:name="_Toc193970882"/>
      <w:r w:rsidRPr="001B755F">
        <w:rPr>
          <w:rFonts w:ascii="Arial" w:hAnsi="Arial" w:cs="Arial"/>
          <w:color w:val="000048"/>
        </w:rPr>
        <w:t>Grievance Categories</w:t>
      </w:r>
      <w:bookmarkEnd w:id="79"/>
    </w:p>
    <w:tbl>
      <w:tblPr>
        <w:tblStyle w:val="TableGrid"/>
        <w:tblW w:w="0" w:type="auto"/>
        <w:tblLook w:val="04A0" w:firstRow="1" w:lastRow="0" w:firstColumn="1" w:lastColumn="0" w:noHBand="0" w:noVBand="1"/>
      </w:tblPr>
      <w:tblGrid>
        <w:gridCol w:w="4855"/>
        <w:gridCol w:w="4765"/>
      </w:tblGrid>
      <w:tr w:rsidR="0038139E" w:rsidRPr="001B755F" w14:paraId="416AEA7A" w14:textId="77777777" w:rsidTr="003436E1">
        <w:trPr>
          <w:trHeight w:val="476"/>
        </w:trPr>
        <w:tc>
          <w:tcPr>
            <w:tcW w:w="4855" w:type="dxa"/>
          </w:tcPr>
          <w:p w14:paraId="1F54F003" w14:textId="68A76A4E"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SME Evaluation failures in 1</w:t>
            </w:r>
            <w:r w:rsidRPr="001B755F">
              <w:rPr>
                <w:rFonts w:ascii="Arial" w:hAnsi="Arial" w:cs="Arial"/>
                <w:color w:val="000048"/>
                <w:sz w:val="20"/>
                <w:szCs w:val="20"/>
                <w:vertAlign w:val="superscript"/>
              </w:rPr>
              <w:t>st</w:t>
            </w:r>
            <w:r w:rsidRPr="001B755F">
              <w:rPr>
                <w:rFonts w:ascii="Arial" w:hAnsi="Arial" w:cs="Arial"/>
                <w:color w:val="000048"/>
                <w:sz w:val="20"/>
                <w:szCs w:val="20"/>
              </w:rPr>
              <w:t>, 2</w:t>
            </w:r>
            <w:r w:rsidRPr="001B755F">
              <w:rPr>
                <w:rFonts w:ascii="Arial" w:hAnsi="Arial" w:cs="Arial"/>
                <w:color w:val="000048"/>
                <w:sz w:val="20"/>
                <w:szCs w:val="20"/>
                <w:vertAlign w:val="superscript"/>
              </w:rPr>
              <w:t>nd</w:t>
            </w:r>
            <w:r w:rsidRPr="001B755F">
              <w:rPr>
                <w:rFonts w:ascii="Arial" w:hAnsi="Arial" w:cs="Arial"/>
                <w:color w:val="000048"/>
                <w:sz w:val="20"/>
                <w:szCs w:val="20"/>
              </w:rPr>
              <w:t xml:space="preserve"> and both the attempts</w:t>
            </w:r>
          </w:p>
        </w:tc>
        <w:tc>
          <w:tcPr>
            <w:tcW w:w="4765" w:type="dxa"/>
            <w:vMerge w:val="restart"/>
          </w:tcPr>
          <w:p w14:paraId="14E52426" w14:textId="3510E2A7" w:rsidR="003436E1" w:rsidRPr="001B755F" w:rsidRDefault="003436E1" w:rsidP="00AD593F">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Warning given by the coaches on the guideline breach </w:t>
            </w:r>
          </w:p>
          <w:p w14:paraId="0F911C81"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Dress code guideline violation</w:t>
            </w:r>
          </w:p>
          <w:p w14:paraId="71FA1939"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 xml:space="preserve">Misconduct covering Behavioral, Values and Ethics etc. </w:t>
            </w:r>
          </w:p>
          <w:p w14:paraId="6F8F6F2E"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Malpractice aligned to lack of learning agility</w:t>
            </w:r>
          </w:p>
          <w:p w14:paraId="6CA92840"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Communication breach</w:t>
            </w:r>
          </w:p>
          <w:p w14:paraId="1888567E" w14:textId="0D9669DB" w:rsidR="003436E1" w:rsidRPr="001B755F" w:rsidRDefault="008D0C3B"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Training at physical location</w:t>
            </w:r>
            <w:r w:rsidR="003436E1" w:rsidRPr="001B755F">
              <w:rPr>
                <w:rFonts w:ascii="Arial" w:hAnsi="Arial" w:cs="Arial"/>
                <w:color w:val="000048"/>
                <w:sz w:val="20"/>
                <w:szCs w:val="20"/>
              </w:rPr>
              <w:t xml:space="preserve"> and AHS attendance</w:t>
            </w:r>
          </w:p>
        </w:tc>
      </w:tr>
      <w:tr w:rsidR="0038139E" w:rsidRPr="001B755F" w14:paraId="2E767AB6" w14:textId="77777777" w:rsidTr="003436E1">
        <w:trPr>
          <w:trHeight w:val="20"/>
        </w:trPr>
        <w:tc>
          <w:tcPr>
            <w:tcW w:w="4855" w:type="dxa"/>
          </w:tcPr>
          <w:p w14:paraId="3DB227D5" w14:textId="79A62E3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Stipend not received on time/Stipend amount is incorrect</w:t>
            </w:r>
          </w:p>
        </w:tc>
        <w:tc>
          <w:tcPr>
            <w:tcW w:w="4765" w:type="dxa"/>
            <w:vMerge/>
          </w:tcPr>
          <w:p w14:paraId="76AEE43A" w14:textId="77777777" w:rsidR="003436E1" w:rsidRPr="001B755F" w:rsidRDefault="003436E1" w:rsidP="00AD593F">
            <w:pPr>
              <w:rPr>
                <w:rFonts w:ascii="Arial" w:hAnsi="Arial" w:cs="Arial"/>
                <w:color w:val="000048"/>
                <w:sz w:val="20"/>
                <w:szCs w:val="20"/>
              </w:rPr>
            </w:pPr>
          </w:p>
        </w:tc>
      </w:tr>
      <w:tr w:rsidR="0038139E" w:rsidRPr="001B755F" w14:paraId="02D32D2A" w14:textId="77777777" w:rsidTr="003436E1">
        <w:trPr>
          <w:trHeight w:val="20"/>
        </w:trPr>
        <w:tc>
          <w:tcPr>
            <w:tcW w:w="4855" w:type="dxa"/>
          </w:tcPr>
          <w:p w14:paraId="124E527D" w14:textId="3F09738D"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with company assets</w:t>
            </w:r>
          </w:p>
        </w:tc>
        <w:tc>
          <w:tcPr>
            <w:tcW w:w="4765" w:type="dxa"/>
            <w:vMerge/>
          </w:tcPr>
          <w:p w14:paraId="61BF4BFE" w14:textId="77777777" w:rsidR="003436E1" w:rsidRPr="001B755F" w:rsidRDefault="003436E1" w:rsidP="00AD593F">
            <w:pPr>
              <w:rPr>
                <w:rFonts w:ascii="Arial" w:hAnsi="Arial" w:cs="Arial"/>
                <w:color w:val="000048"/>
                <w:sz w:val="20"/>
                <w:szCs w:val="20"/>
              </w:rPr>
            </w:pPr>
          </w:p>
        </w:tc>
      </w:tr>
      <w:tr w:rsidR="005753CB" w:rsidRPr="001B755F" w14:paraId="158B27E4" w14:textId="77777777" w:rsidTr="003436E1">
        <w:trPr>
          <w:trHeight w:val="20"/>
        </w:trPr>
        <w:tc>
          <w:tcPr>
            <w:tcW w:w="4855" w:type="dxa"/>
          </w:tcPr>
          <w:p w14:paraId="4202AB69" w14:textId="30339128" w:rsidR="005753CB" w:rsidRPr="001B755F" w:rsidRDefault="005753CB" w:rsidP="00AD593F">
            <w:pPr>
              <w:rPr>
                <w:rFonts w:ascii="Arial" w:hAnsi="Arial" w:cs="Arial"/>
                <w:color w:val="000048"/>
                <w:sz w:val="20"/>
                <w:szCs w:val="20"/>
              </w:rPr>
            </w:pPr>
            <w:r w:rsidRPr="001B755F">
              <w:rPr>
                <w:rFonts w:ascii="Arial" w:hAnsi="Arial" w:cs="Arial"/>
                <w:color w:val="000048"/>
                <w:sz w:val="20"/>
                <w:szCs w:val="20"/>
              </w:rPr>
              <w:t>Issues with company learning platform</w:t>
            </w:r>
          </w:p>
        </w:tc>
        <w:tc>
          <w:tcPr>
            <w:tcW w:w="4765" w:type="dxa"/>
            <w:vMerge/>
          </w:tcPr>
          <w:p w14:paraId="7B76BF05" w14:textId="77777777" w:rsidR="005753CB" w:rsidRPr="001B755F" w:rsidRDefault="005753CB" w:rsidP="00AD593F">
            <w:pPr>
              <w:rPr>
                <w:rFonts w:ascii="Arial" w:hAnsi="Arial" w:cs="Arial"/>
                <w:color w:val="000048"/>
                <w:sz w:val="20"/>
                <w:szCs w:val="20"/>
              </w:rPr>
            </w:pPr>
          </w:p>
        </w:tc>
      </w:tr>
      <w:tr w:rsidR="0038139E" w:rsidRPr="001B755F" w14:paraId="4D6BB31E" w14:textId="77777777" w:rsidTr="003436E1">
        <w:trPr>
          <w:trHeight w:val="20"/>
        </w:trPr>
        <w:tc>
          <w:tcPr>
            <w:tcW w:w="4855" w:type="dxa"/>
          </w:tcPr>
          <w:p w14:paraId="7A784838" w14:textId="77A41F9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 xml:space="preserve">Issues with Internal &amp; external SMEs conduct </w:t>
            </w:r>
          </w:p>
        </w:tc>
        <w:tc>
          <w:tcPr>
            <w:tcW w:w="4765" w:type="dxa"/>
            <w:vMerge/>
          </w:tcPr>
          <w:p w14:paraId="737793BD" w14:textId="77777777" w:rsidR="003436E1" w:rsidRPr="001B755F" w:rsidRDefault="003436E1" w:rsidP="00AD593F">
            <w:pPr>
              <w:rPr>
                <w:rFonts w:ascii="Arial" w:hAnsi="Arial" w:cs="Arial"/>
                <w:color w:val="000048"/>
                <w:sz w:val="20"/>
                <w:szCs w:val="20"/>
              </w:rPr>
            </w:pPr>
          </w:p>
        </w:tc>
      </w:tr>
      <w:tr w:rsidR="0038139E" w:rsidRPr="001B755F" w14:paraId="5515BC8F" w14:textId="77777777" w:rsidTr="003436E1">
        <w:trPr>
          <w:trHeight w:val="20"/>
        </w:trPr>
        <w:tc>
          <w:tcPr>
            <w:tcW w:w="4855" w:type="dxa"/>
          </w:tcPr>
          <w:p w14:paraId="37C370AC" w14:textId="6E5BDC9C"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related to BGV, onboarding process and offer letter</w:t>
            </w:r>
          </w:p>
        </w:tc>
        <w:tc>
          <w:tcPr>
            <w:tcW w:w="4765" w:type="dxa"/>
            <w:vMerge/>
          </w:tcPr>
          <w:p w14:paraId="5FC64A1A" w14:textId="77777777" w:rsidR="003436E1" w:rsidRPr="001B755F" w:rsidRDefault="003436E1" w:rsidP="00AD593F">
            <w:pPr>
              <w:rPr>
                <w:rFonts w:ascii="Arial" w:hAnsi="Arial" w:cs="Arial"/>
                <w:color w:val="000048"/>
                <w:sz w:val="20"/>
                <w:szCs w:val="20"/>
              </w:rPr>
            </w:pPr>
          </w:p>
        </w:tc>
      </w:tr>
    </w:tbl>
    <w:p w14:paraId="00668100" w14:textId="4ACAA50B" w:rsidR="0097285B" w:rsidRDefault="0097285B">
      <w:pPr>
        <w:spacing w:after="0" w:line="240" w:lineRule="auto"/>
      </w:pPr>
      <w:bookmarkStart w:id="80" w:name="_Toc129857743"/>
    </w:p>
    <w:p w14:paraId="73C544C7" w14:textId="4BF0E7D8" w:rsidR="00771740" w:rsidRPr="001B755F" w:rsidRDefault="00754E39" w:rsidP="00AD593F">
      <w:pPr>
        <w:pStyle w:val="Heading1"/>
        <w:rPr>
          <w:rFonts w:ascii="Arial" w:hAnsi="Arial" w:cs="Arial"/>
          <w:color w:val="000048"/>
        </w:rPr>
      </w:pPr>
      <w:r w:rsidRPr="001B755F">
        <w:rPr>
          <w:rFonts w:ascii="Arial" w:hAnsi="Arial" w:cs="Arial"/>
          <w:color w:val="000048"/>
        </w:rPr>
        <w:lastRenderedPageBreak/>
        <w:t xml:space="preserve"> </w:t>
      </w:r>
      <w:bookmarkStart w:id="81" w:name="_Toc193970883"/>
      <w:r w:rsidR="00771740" w:rsidRPr="001B755F">
        <w:rPr>
          <w:rFonts w:ascii="Arial" w:hAnsi="Arial" w:cs="Arial"/>
          <w:color w:val="000048"/>
        </w:rPr>
        <w:t>Feedback communication to the GenC</w:t>
      </w:r>
      <w:bookmarkEnd w:id="80"/>
      <w:bookmarkEnd w:id="81"/>
    </w:p>
    <w:p w14:paraId="71EC696C" w14:textId="2389F527"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will be communicated to </w:t>
      </w: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 xml:space="preserve">at the appropriate checkpoints and will be available on the GenC </w:t>
      </w:r>
      <w:r w:rsidR="0036790A">
        <w:rPr>
          <w:rFonts w:ascii="Arial" w:hAnsi="Arial" w:cs="Arial"/>
          <w:color w:val="000048"/>
          <w:sz w:val="20"/>
          <w:szCs w:val="20"/>
        </w:rPr>
        <w:t xml:space="preserve">learning </w:t>
      </w:r>
      <w:r w:rsidRPr="001B755F">
        <w:rPr>
          <w:rFonts w:ascii="Arial" w:hAnsi="Arial" w:cs="Arial"/>
          <w:color w:val="000048"/>
          <w:sz w:val="20"/>
          <w:szCs w:val="20"/>
        </w:rPr>
        <w:t xml:space="preserve">platform </w:t>
      </w:r>
      <w:r w:rsidR="005B7821" w:rsidRPr="001B755F">
        <w:rPr>
          <w:rFonts w:ascii="Arial" w:hAnsi="Arial" w:cs="Arial"/>
          <w:color w:val="000048"/>
          <w:sz w:val="20"/>
          <w:szCs w:val="20"/>
        </w:rPr>
        <w:t>dashboard.</w:t>
      </w:r>
      <w:r w:rsidRPr="001B755F">
        <w:rPr>
          <w:rFonts w:ascii="Arial" w:hAnsi="Arial" w:cs="Arial"/>
          <w:color w:val="000048"/>
          <w:sz w:val="20"/>
          <w:szCs w:val="20"/>
        </w:rPr>
        <w:t xml:space="preserve">  </w:t>
      </w:r>
    </w:p>
    <w:p w14:paraId="15953A11" w14:textId="7E8E91A9"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The consequence-based feedback will be provided to the </w:t>
      </w: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 xml:space="preserve">based on the 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at Checkpoint.</w:t>
      </w:r>
    </w:p>
    <w:p w14:paraId="18E14BF6"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On Track for successful completion (Green)</w:t>
      </w:r>
    </w:p>
    <w:p w14:paraId="162BCF2C"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Improvement Recommended (Amber)</w:t>
      </w:r>
    </w:p>
    <w:p w14:paraId="29B7844E"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Critical focus required on progress (Red)</w:t>
      </w:r>
    </w:p>
    <w:p w14:paraId="005B7C75" w14:textId="77777777" w:rsidR="00771740" w:rsidRPr="001B755F" w:rsidRDefault="00771740" w:rsidP="00AD593F">
      <w:pPr>
        <w:pStyle w:val="Heading1"/>
        <w:rPr>
          <w:rFonts w:ascii="Arial" w:hAnsi="Arial" w:cs="Arial"/>
          <w:color w:val="000048"/>
          <w:sz w:val="44"/>
          <w:szCs w:val="72"/>
        </w:rPr>
      </w:pPr>
      <w:bookmarkStart w:id="82" w:name="_Toc129857744"/>
      <w:bookmarkStart w:id="83" w:name="_Toc193970884"/>
      <w:r w:rsidRPr="001B755F">
        <w:rPr>
          <w:rFonts w:ascii="Arial" w:hAnsi="Arial" w:cs="Arial"/>
          <w:color w:val="000048"/>
          <w:sz w:val="44"/>
          <w:szCs w:val="72"/>
        </w:rPr>
        <w:t>Outliers/Exceptions</w:t>
      </w:r>
      <w:bookmarkEnd w:id="82"/>
      <w:bookmarkEnd w:id="83"/>
    </w:p>
    <w:p w14:paraId="50C238FE" w14:textId="18B7D36C" w:rsidR="00071B4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Any GenC NOT falling under ‘Successfully completed’ or ‘Alternate Service Line’ will not be applicable for the report card from Cognizant GenC skilling program.</w:t>
      </w:r>
    </w:p>
    <w:p w14:paraId="4BA1BB06" w14:textId="7FF064CC" w:rsidR="0081499E" w:rsidRPr="001B755F" w:rsidRDefault="00754E39" w:rsidP="00AD593F">
      <w:pPr>
        <w:pStyle w:val="Heading1"/>
        <w:rPr>
          <w:rFonts w:ascii="Arial" w:hAnsi="Arial" w:cs="Arial"/>
          <w:color w:val="000048"/>
        </w:rPr>
      </w:pPr>
      <w:r w:rsidRPr="001B755F">
        <w:rPr>
          <w:rFonts w:ascii="Arial" w:hAnsi="Arial" w:cs="Arial"/>
          <w:color w:val="000048"/>
        </w:rPr>
        <w:t xml:space="preserve"> </w:t>
      </w:r>
      <w:bookmarkStart w:id="84" w:name="_Toc193970885"/>
      <w:bookmarkStart w:id="85" w:name="_Hlk130113262"/>
      <w:r w:rsidR="0081499E" w:rsidRPr="001B755F">
        <w:rPr>
          <w:rFonts w:ascii="Arial" w:hAnsi="Arial" w:cs="Arial"/>
          <w:color w:val="000048"/>
        </w:rPr>
        <w:t>Appendix</w:t>
      </w:r>
      <w:bookmarkEnd w:id="84"/>
    </w:p>
    <w:p w14:paraId="574A5075" w14:textId="0F0A6C76" w:rsidR="0081499E" w:rsidRPr="001B755F" w:rsidRDefault="0081499E" w:rsidP="00C90E6E">
      <w:pPr>
        <w:pStyle w:val="Heading1"/>
        <w:numPr>
          <w:ilvl w:val="1"/>
          <w:numId w:val="5"/>
        </w:numPr>
        <w:rPr>
          <w:rFonts w:ascii="Arial" w:hAnsi="Arial" w:cs="Arial"/>
          <w:color w:val="000048"/>
          <w:sz w:val="32"/>
          <w:szCs w:val="32"/>
        </w:rPr>
      </w:pPr>
      <w:bookmarkStart w:id="86" w:name="_Toc193970886"/>
      <w:r w:rsidRPr="001B755F">
        <w:rPr>
          <w:rFonts w:ascii="Arial" w:hAnsi="Arial" w:cs="Arial"/>
          <w:color w:val="000048"/>
          <w:sz w:val="32"/>
          <w:szCs w:val="32"/>
        </w:rPr>
        <w:t>Definitions</w:t>
      </w:r>
      <w:bookmarkEnd w:id="86"/>
    </w:p>
    <w:tbl>
      <w:tblPr>
        <w:tblW w:w="97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476"/>
        <w:gridCol w:w="3829"/>
        <w:gridCol w:w="4410"/>
      </w:tblGrid>
      <w:tr w:rsidR="003E6E33" w:rsidRPr="001B755F" w14:paraId="31579F0E" w14:textId="77777777" w:rsidTr="00AA188C">
        <w:trPr>
          <w:trHeight w:val="413"/>
          <w:tblHeader/>
        </w:trPr>
        <w:tc>
          <w:tcPr>
            <w:tcW w:w="1476" w:type="dxa"/>
            <w:shd w:val="clear" w:color="auto" w:fill="2E308E"/>
            <w:vAlign w:val="center"/>
          </w:tcPr>
          <w:p w14:paraId="1545F20E"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Component</w:t>
            </w:r>
          </w:p>
        </w:tc>
        <w:tc>
          <w:tcPr>
            <w:tcW w:w="3829" w:type="dxa"/>
            <w:shd w:val="clear" w:color="auto" w:fill="2E308E"/>
            <w:vAlign w:val="center"/>
          </w:tcPr>
          <w:p w14:paraId="3763D104"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Description</w:t>
            </w:r>
          </w:p>
        </w:tc>
        <w:tc>
          <w:tcPr>
            <w:tcW w:w="4410" w:type="dxa"/>
            <w:shd w:val="clear" w:color="auto" w:fill="2E308E"/>
            <w:vAlign w:val="center"/>
          </w:tcPr>
          <w:p w14:paraId="0B564D57"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Examples</w:t>
            </w:r>
          </w:p>
        </w:tc>
      </w:tr>
      <w:tr w:rsidR="003E6E33" w:rsidRPr="001B755F" w14:paraId="0C41041F" w14:textId="77777777" w:rsidTr="00AA188C">
        <w:trPr>
          <w:trHeight w:val="1178"/>
        </w:trPr>
        <w:tc>
          <w:tcPr>
            <w:tcW w:w="1476" w:type="dxa"/>
            <w:shd w:val="clear" w:color="auto" w:fill="auto"/>
            <w:vAlign w:val="center"/>
          </w:tcPr>
          <w:p w14:paraId="551BE06C"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Learning and Evaluation Components</w:t>
            </w:r>
          </w:p>
        </w:tc>
        <w:tc>
          <w:tcPr>
            <w:tcW w:w="3829" w:type="dxa"/>
            <w:shd w:val="clear" w:color="auto" w:fill="auto"/>
            <w:vAlign w:val="center"/>
          </w:tcPr>
          <w:p w14:paraId="297D71C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broad parameters that will be applicable for all types of enablement, based on which the evaluation and completion criteria would be determined. </w:t>
            </w:r>
          </w:p>
        </w:tc>
        <w:tc>
          <w:tcPr>
            <w:tcW w:w="4410" w:type="dxa"/>
            <w:shd w:val="clear" w:color="auto" w:fill="auto"/>
            <w:vAlign w:val="center"/>
          </w:tcPr>
          <w:p w14:paraId="4C824092"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Continuous Learning (Technical &amp; Behavioral)</w:t>
            </w:r>
          </w:p>
          <w:p w14:paraId="78FFA1DE" w14:textId="4AEA5044" w:rsidR="0020486D" w:rsidRPr="001B755F" w:rsidRDefault="0020486D"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Hands-on </w:t>
            </w:r>
            <w:r w:rsidR="00812BD2" w:rsidRPr="001B755F">
              <w:rPr>
                <w:rFonts w:ascii="Arial" w:hAnsi="Arial" w:cs="Arial"/>
                <w:color w:val="000048"/>
                <w:sz w:val="20"/>
                <w:szCs w:val="20"/>
              </w:rPr>
              <w:t>exercises</w:t>
            </w:r>
          </w:p>
          <w:p w14:paraId="3BF40F1C"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Qualifier assessments</w:t>
            </w:r>
          </w:p>
          <w:p w14:paraId="1CF4787F" w14:textId="52642874"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Interim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 xml:space="preserve">Evaluation </w:t>
            </w:r>
          </w:p>
          <w:p w14:paraId="1EB7CD05" w14:textId="3C3B099E"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Final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Evaluation</w:t>
            </w:r>
          </w:p>
        </w:tc>
      </w:tr>
      <w:tr w:rsidR="003E6E33" w:rsidRPr="001B755F" w14:paraId="5FF70692" w14:textId="77777777" w:rsidTr="00AA188C">
        <w:tc>
          <w:tcPr>
            <w:tcW w:w="1476" w:type="dxa"/>
            <w:shd w:val="clear" w:color="auto" w:fill="auto"/>
            <w:vAlign w:val="center"/>
          </w:tcPr>
          <w:p w14:paraId="41E5A65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Type of Curriculum</w:t>
            </w:r>
          </w:p>
          <w:p w14:paraId="222C46C2"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p>
        </w:tc>
        <w:tc>
          <w:tcPr>
            <w:tcW w:w="3829" w:type="dxa"/>
            <w:shd w:val="clear" w:color="auto" w:fill="auto"/>
            <w:vAlign w:val="center"/>
          </w:tcPr>
          <w:p w14:paraId="17A3357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learning path can follow any of the predefined structure as designed by Cognizant GenC skilling program. </w:t>
            </w:r>
          </w:p>
          <w:p w14:paraId="6B4666B9"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Alternatively, based on the business </w:t>
            </w:r>
            <w:proofErr w:type="gramStart"/>
            <w:r w:rsidRPr="001B755F">
              <w:rPr>
                <w:rFonts w:ascii="Arial" w:hAnsi="Arial" w:cs="Arial"/>
                <w:color w:val="000048"/>
                <w:sz w:val="20"/>
                <w:szCs w:val="20"/>
              </w:rPr>
              <w:t>demand,</w:t>
            </w:r>
            <w:proofErr w:type="gramEnd"/>
            <w:r w:rsidRPr="001B755F">
              <w:rPr>
                <w:rFonts w:ascii="Arial" w:hAnsi="Arial" w:cs="Arial"/>
                <w:color w:val="000048"/>
                <w:sz w:val="20"/>
                <w:szCs w:val="20"/>
              </w:rPr>
              <w:t xml:space="preserve"> to meet the expectations of learning outcome, customizations would be applied the existing defined learning path [a joint venture between the Service Line (SL) and GenC program team]</w:t>
            </w:r>
          </w:p>
          <w:p w14:paraId="06DFC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lastRenderedPageBreak/>
              <w:t>A completely niche learning path could be designed by Business team [referred as Service Line (SL) Driven].</w:t>
            </w:r>
          </w:p>
        </w:tc>
        <w:tc>
          <w:tcPr>
            <w:tcW w:w="4410" w:type="dxa"/>
            <w:shd w:val="clear" w:color="auto" w:fill="auto"/>
            <w:vAlign w:val="center"/>
          </w:tcPr>
          <w:p w14:paraId="5106237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b/>
                <w:bCs/>
                <w:color w:val="000048"/>
                <w:sz w:val="20"/>
                <w:szCs w:val="20"/>
              </w:rPr>
              <w:lastRenderedPageBreak/>
              <w:t xml:space="preserve">Standard Skill Tracks </w:t>
            </w:r>
          </w:p>
          <w:p w14:paraId="738C9826"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GenC program driven</w:t>
            </w:r>
          </w:p>
          <w:p w14:paraId="73B5E1E9" w14:textId="77777777" w:rsidR="0081499E" w:rsidRPr="001B755F" w:rsidRDefault="0081499E" w:rsidP="00AD593F">
            <w:pPr>
              <w:widowControl w:val="0"/>
              <w:spacing w:before="26" w:after="0" w:line="240" w:lineRule="auto"/>
              <w:ind w:right="115"/>
              <w:rPr>
                <w:rFonts w:ascii="Arial" w:hAnsi="Arial" w:cs="Arial"/>
                <w:b/>
                <w:bCs/>
                <w:color w:val="000048"/>
                <w:sz w:val="20"/>
                <w:szCs w:val="20"/>
              </w:rPr>
            </w:pPr>
          </w:p>
          <w:p w14:paraId="23A8AE71" w14:textId="77777777" w:rsidR="0081499E" w:rsidRPr="001B755F" w:rsidRDefault="0081499E"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b/>
                <w:bCs/>
                <w:color w:val="000048"/>
                <w:sz w:val="20"/>
                <w:szCs w:val="20"/>
              </w:rPr>
              <w:t xml:space="preserve">Business Defined Skill Tracks </w:t>
            </w:r>
          </w:p>
          <w:p w14:paraId="1938F633"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GenC program + SL driven </w:t>
            </w:r>
          </w:p>
          <w:p w14:paraId="3949D181"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SL Driven </w:t>
            </w:r>
          </w:p>
        </w:tc>
      </w:tr>
      <w:tr w:rsidR="003E6E33" w:rsidRPr="001B755F" w14:paraId="488A1A98" w14:textId="77777777" w:rsidTr="00AA188C">
        <w:trPr>
          <w:trHeight w:val="863"/>
        </w:trPr>
        <w:tc>
          <w:tcPr>
            <w:tcW w:w="1476" w:type="dxa"/>
            <w:shd w:val="clear" w:color="auto" w:fill="auto"/>
            <w:vAlign w:val="center"/>
          </w:tcPr>
          <w:p w14:paraId="22C3FE89" w14:textId="2F6278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Minimum Score</w:t>
            </w:r>
            <w:r w:rsidR="005753CB" w:rsidRPr="001B755F">
              <w:rPr>
                <w:rFonts w:ascii="Arial" w:hAnsi="Arial" w:cs="Arial"/>
                <w:color w:val="000048"/>
                <w:sz w:val="20"/>
                <w:szCs w:val="20"/>
              </w:rPr>
              <w:t>/ Expected Status</w:t>
            </w:r>
          </w:p>
        </w:tc>
        <w:tc>
          <w:tcPr>
            <w:tcW w:w="3829" w:type="dxa"/>
            <w:shd w:val="clear" w:color="auto" w:fill="auto"/>
            <w:vAlign w:val="center"/>
          </w:tcPr>
          <w:p w14:paraId="54088C09" w14:textId="7099618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that the GenC should obtain to clear a particular Evaluation Component. 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indicates a completion or a skill/technical score, as per the applicability, for the Evaluation Component.</w:t>
            </w:r>
          </w:p>
        </w:tc>
        <w:tc>
          <w:tcPr>
            <w:tcW w:w="4410" w:type="dxa"/>
            <w:shd w:val="clear" w:color="auto" w:fill="auto"/>
            <w:vAlign w:val="center"/>
          </w:tcPr>
          <w:p w14:paraId="1181BAA0"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All score-based Assessments – Evaluation score of 70% and above</w:t>
            </w:r>
          </w:p>
          <w:p w14:paraId="66F10CEF" w14:textId="6AD07922" w:rsidR="009876A9" w:rsidRPr="001B755F" w:rsidRDefault="009876A9"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PHS to successfully complete the training will be “Green”</w:t>
            </w:r>
          </w:p>
        </w:tc>
      </w:tr>
      <w:tr w:rsidR="003E6E33" w:rsidRPr="001B755F" w14:paraId="5F14CD82" w14:textId="77777777" w:rsidTr="00AA188C">
        <w:tc>
          <w:tcPr>
            <w:tcW w:w="1476" w:type="dxa"/>
            <w:shd w:val="clear" w:color="auto" w:fill="auto"/>
            <w:vAlign w:val="center"/>
          </w:tcPr>
          <w:p w14:paraId="752B1707"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Number of Attempts</w:t>
            </w:r>
          </w:p>
        </w:tc>
        <w:tc>
          <w:tcPr>
            <w:tcW w:w="3829" w:type="dxa"/>
            <w:shd w:val="clear" w:color="auto" w:fill="auto"/>
            <w:vAlign w:val="center"/>
          </w:tcPr>
          <w:p w14:paraId="111F5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Any GenC who has not obtained the pre-defined minimum percentage to clear the Evaluation components will be eligible for reattempt, as applicable. The number of reattempts would be as defined for respective evaluation components in the learning path. </w:t>
            </w:r>
          </w:p>
        </w:tc>
        <w:tc>
          <w:tcPr>
            <w:tcW w:w="4410" w:type="dxa"/>
            <w:shd w:val="clear" w:color="auto" w:fill="auto"/>
            <w:vAlign w:val="center"/>
          </w:tcPr>
          <w:p w14:paraId="797D82E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1 or 2, as prescribed for the Evaluation Components</w:t>
            </w:r>
          </w:p>
        </w:tc>
      </w:tr>
      <w:tr w:rsidR="003E6E33" w:rsidRPr="001B755F" w14:paraId="7AFF6B08" w14:textId="77777777" w:rsidTr="00AA188C">
        <w:tc>
          <w:tcPr>
            <w:tcW w:w="1476" w:type="dxa"/>
            <w:shd w:val="clear" w:color="auto" w:fill="auto"/>
            <w:vAlign w:val="center"/>
          </w:tcPr>
          <w:p w14:paraId="3C1CE78B" w14:textId="70F595CA"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Performance Health </w:t>
            </w:r>
            <w:r w:rsidR="000A33A1" w:rsidRPr="001B755F">
              <w:rPr>
                <w:rFonts w:ascii="Arial" w:hAnsi="Arial" w:cs="Arial"/>
                <w:color w:val="000048"/>
                <w:sz w:val="20"/>
                <w:szCs w:val="20"/>
              </w:rPr>
              <w:t>Status</w:t>
            </w:r>
          </w:p>
        </w:tc>
        <w:tc>
          <w:tcPr>
            <w:tcW w:w="3829" w:type="dxa"/>
            <w:shd w:val="clear" w:color="auto" w:fill="auto"/>
            <w:vAlign w:val="center"/>
          </w:tcPr>
          <w:p w14:paraId="3BEB87E1" w14:textId="0AB1523D" w:rsidR="0081499E" w:rsidRPr="001B755F" w:rsidRDefault="00DE1E30"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S</w:t>
            </w:r>
            <w:r w:rsidR="0020486D" w:rsidRPr="001B755F">
              <w:rPr>
                <w:rFonts w:ascii="Arial" w:hAnsi="Arial" w:cs="Arial"/>
                <w:color w:val="000048"/>
                <w:sz w:val="20"/>
                <w:szCs w:val="20"/>
              </w:rPr>
              <w:t>tatus determined</w:t>
            </w:r>
            <w:r w:rsidR="0081499E" w:rsidRPr="001B755F">
              <w:rPr>
                <w:rFonts w:ascii="Arial" w:hAnsi="Arial" w:cs="Arial"/>
                <w:color w:val="000048"/>
                <w:sz w:val="20"/>
                <w:szCs w:val="20"/>
              </w:rPr>
              <w:t xml:space="preserve"> based on the </w:t>
            </w:r>
            <w:r w:rsidR="0020486D" w:rsidRPr="001B755F">
              <w:rPr>
                <w:rFonts w:ascii="Arial" w:hAnsi="Arial" w:cs="Arial"/>
                <w:color w:val="000048"/>
                <w:sz w:val="20"/>
                <w:szCs w:val="20"/>
              </w:rPr>
              <w:t xml:space="preserve">performance </w:t>
            </w:r>
            <w:r w:rsidR="0081499E" w:rsidRPr="001B755F">
              <w:rPr>
                <w:rFonts w:ascii="Arial" w:hAnsi="Arial" w:cs="Arial"/>
                <w:color w:val="000048"/>
                <w:sz w:val="20"/>
                <w:szCs w:val="20"/>
              </w:rPr>
              <w:t xml:space="preserve">by GenC in the </w:t>
            </w:r>
            <w:r w:rsidRPr="001B755F">
              <w:rPr>
                <w:rFonts w:ascii="Arial" w:hAnsi="Arial" w:cs="Arial"/>
                <w:color w:val="000048"/>
                <w:sz w:val="20"/>
                <w:szCs w:val="20"/>
              </w:rPr>
              <w:t>evaluation</w:t>
            </w:r>
            <w:r w:rsidR="0081499E" w:rsidRPr="001B755F">
              <w:rPr>
                <w:rFonts w:ascii="Arial" w:hAnsi="Arial" w:cs="Arial"/>
                <w:color w:val="000048"/>
                <w:sz w:val="20"/>
                <w:szCs w:val="20"/>
              </w:rPr>
              <w:t xml:space="preserve"> components, applicable for the learning </w:t>
            </w:r>
            <w:r w:rsidR="0020486D" w:rsidRPr="001B755F">
              <w:rPr>
                <w:rFonts w:ascii="Arial" w:hAnsi="Arial" w:cs="Arial"/>
                <w:color w:val="000048"/>
                <w:sz w:val="20"/>
                <w:szCs w:val="20"/>
              </w:rPr>
              <w:t>path</w:t>
            </w:r>
            <w:r w:rsidR="0081499E" w:rsidRPr="001B755F">
              <w:rPr>
                <w:rFonts w:ascii="Arial" w:hAnsi="Arial" w:cs="Arial"/>
                <w:color w:val="000048"/>
                <w:sz w:val="20"/>
                <w:szCs w:val="20"/>
              </w:rPr>
              <w:t xml:space="preserve"> </w:t>
            </w:r>
          </w:p>
        </w:tc>
        <w:tc>
          <w:tcPr>
            <w:tcW w:w="4410" w:type="dxa"/>
            <w:shd w:val="clear" w:color="auto" w:fill="auto"/>
            <w:vAlign w:val="center"/>
          </w:tcPr>
          <w:p w14:paraId="55C8880C" w14:textId="7C0D477F" w:rsidR="0081499E" w:rsidRPr="001B755F" w:rsidRDefault="000A33A1"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09180EE0" w14:textId="6ECCA655"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PHS to successfully complete the training will be </w:t>
            </w:r>
            <w:r w:rsidR="000A33A1" w:rsidRPr="001B755F">
              <w:rPr>
                <w:rFonts w:ascii="Arial" w:hAnsi="Arial" w:cs="Arial"/>
                <w:color w:val="000048"/>
                <w:sz w:val="20"/>
                <w:szCs w:val="20"/>
              </w:rPr>
              <w:t>“Green”</w:t>
            </w:r>
          </w:p>
        </w:tc>
      </w:tr>
      <w:tr w:rsidR="003E6E33" w:rsidRPr="001B755F" w14:paraId="7AF25490" w14:textId="77777777" w:rsidTr="00AA188C">
        <w:tc>
          <w:tcPr>
            <w:tcW w:w="1476" w:type="dxa"/>
            <w:shd w:val="clear" w:color="auto" w:fill="auto"/>
            <w:vAlign w:val="center"/>
          </w:tcPr>
          <w:p w14:paraId="33BA12E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AHS</w:t>
            </w:r>
          </w:p>
          <w:p w14:paraId="04752C93" w14:textId="193EC1B2"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Attendance Health </w:t>
            </w:r>
            <w:r w:rsidR="005753CB" w:rsidRPr="001B755F">
              <w:rPr>
                <w:rFonts w:ascii="Arial" w:hAnsi="Arial" w:cs="Arial"/>
                <w:color w:val="000048"/>
                <w:sz w:val="20"/>
                <w:szCs w:val="20"/>
              </w:rPr>
              <w:t>Status</w:t>
            </w:r>
          </w:p>
        </w:tc>
        <w:tc>
          <w:tcPr>
            <w:tcW w:w="3829" w:type="dxa"/>
            <w:shd w:val="clear" w:color="auto" w:fill="auto"/>
            <w:vAlign w:val="center"/>
          </w:tcPr>
          <w:p w14:paraId="1E3BBD66" w14:textId="37FE4E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Cumulative attendance </w:t>
            </w:r>
            <w:r w:rsidR="005753CB" w:rsidRPr="001B755F">
              <w:rPr>
                <w:rFonts w:ascii="Arial" w:hAnsi="Arial" w:cs="Arial"/>
                <w:color w:val="000048"/>
                <w:sz w:val="20"/>
                <w:szCs w:val="20"/>
              </w:rPr>
              <w:t xml:space="preserve">Status </w:t>
            </w:r>
            <w:r w:rsidRPr="001B755F">
              <w:rPr>
                <w:rFonts w:ascii="Arial" w:hAnsi="Arial" w:cs="Arial"/>
                <w:color w:val="000048"/>
                <w:sz w:val="20"/>
                <w:szCs w:val="20"/>
              </w:rPr>
              <w:t xml:space="preserve">of the GenC at physical location and virtual training. </w:t>
            </w:r>
          </w:p>
        </w:tc>
        <w:tc>
          <w:tcPr>
            <w:tcW w:w="4410" w:type="dxa"/>
            <w:shd w:val="clear" w:color="auto" w:fill="auto"/>
            <w:vAlign w:val="center"/>
          </w:tcPr>
          <w:p w14:paraId="72B11CCD" w14:textId="77777777" w:rsidR="005753CB" w:rsidRPr="001B755F" w:rsidRDefault="005753CB" w:rsidP="005753CB">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79883D0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Time at Office – 10 hours across all India locations [9 hours for Kolkata and NCR]</w:t>
            </w:r>
          </w:p>
          <w:p w14:paraId="0A7FB782" w14:textId="0D7002E4"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TruTime Compliance </w:t>
            </w:r>
            <w:r w:rsidR="005753CB" w:rsidRPr="001B755F">
              <w:rPr>
                <w:rFonts w:ascii="Arial" w:hAnsi="Arial" w:cs="Arial"/>
                <w:color w:val="000048"/>
                <w:sz w:val="20"/>
                <w:szCs w:val="20"/>
              </w:rPr>
              <w:t>= “Green”</w:t>
            </w:r>
            <w:r w:rsidR="005B7821" w:rsidRPr="001B755F">
              <w:rPr>
                <w:rFonts w:ascii="Arial" w:hAnsi="Arial" w:cs="Arial"/>
                <w:color w:val="000048"/>
                <w:sz w:val="20"/>
                <w:szCs w:val="20"/>
              </w:rPr>
              <w:t xml:space="preserve"> </w:t>
            </w:r>
            <w:r w:rsidRPr="001B755F">
              <w:rPr>
                <w:rFonts w:ascii="Arial" w:hAnsi="Arial" w:cs="Arial"/>
                <w:color w:val="000048"/>
                <w:sz w:val="20"/>
                <w:szCs w:val="20"/>
              </w:rPr>
              <w:t>(min 9 hours/day)</w:t>
            </w:r>
          </w:p>
          <w:p w14:paraId="7A99D7A2" w14:textId="488D9EEA" w:rsidR="00CA6309" w:rsidRPr="001B755F" w:rsidRDefault="00CA6309"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color w:val="000048"/>
                <w:sz w:val="20"/>
                <w:szCs w:val="20"/>
              </w:rPr>
              <w:t>Attendance in mandatory</w:t>
            </w:r>
            <w:r w:rsidRPr="001B755F">
              <w:rPr>
                <w:rFonts w:ascii="Arial" w:hAnsi="Arial" w:cs="Arial"/>
                <w:color w:val="000048"/>
                <w:sz w:val="20"/>
                <w:szCs w:val="20"/>
                <w:lang w:val="en-IN"/>
              </w:rPr>
              <w:t xml:space="preserve"> ILT/VILT sessions</w:t>
            </w:r>
          </w:p>
        </w:tc>
      </w:tr>
    </w:tbl>
    <w:p w14:paraId="214BBB13" w14:textId="77777777" w:rsidR="00470928" w:rsidRPr="00470928" w:rsidRDefault="00470928" w:rsidP="00470928">
      <w:pPr>
        <w:rPr>
          <w:highlight w:val="lightGray"/>
        </w:rPr>
      </w:pPr>
      <w:bookmarkStart w:id="87" w:name="_Toc193970887"/>
      <w:bookmarkStart w:id="88" w:name="_Toc118474428"/>
      <w:bookmarkStart w:id="89" w:name="_Toc125982200"/>
    </w:p>
    <w:p w14:paraId="52CE75BC" w14:textId="77777777" w:rsidR="00470928" w:rsidRDefault="00470928">
      <w:pPr>
        <w:spacing w:after="0" w:line="240" w:lineRule="auto"/>
        <w:rPr>
          <w:rFonts w:ascii="Arial" w:hAnsi="Arial" w:cs="Arial"/>
          <w:b/>
          <w:bCs/>
          <w:smallCaps/>
          <w:color w:val="000048"/>
          <w:sz w:val="28"/>
          <w:szCs w:val="28"/>
          <w:highlight w:val="lightGray"/>
        </w:rPr>
      </w:pPr>
      <w:r>
        <w:rPr>
          <w:rFonts w:ascii="Arial" w:hAnsi="Arial" w:cs="Arial"/>
          <w:color w:val="000048"/>
          <w:sz w:val="28"/>
          <w:szCs w:val="28"/>
          <w:highlight w:val="lightGray"/>
        </w:rPr>
        <w:br w:type="page"/>
      </w:r>
    </w:p>
    <w:p w14:paraId="69DCFA74" w14:textId="71548710" w:rsidR="000868F3" w:rsidRPr="001B755F" w:rsidRDefault="00CA6309" w:rsidP="00470928">
      <w:pPr>
        <w:pStyle w:val="Heading1"/>
        <w:numPr>
          <w:ilvl w:val="1"/>
          <w:numId w:val="5"/>
        </w:numPr>
        <w:rPr>
          <w:rFonts w:ascii="Arial" w:hAnsi="Arial" w:cs="Arial"/>
          <w:color w:val="000048"/>
          <w:sz w:val="32"/>
          <w:szCs w:val="32"/>
        </w:rPr>
      </w:pPr>
      <w:r w:rsidRPr="001B755F">
        <w:rPr>
          <w:rFonts w:ascii="Arial" w:hAnsi="Arial" w:cs="Arial"/>
          <w:color w:val="000048"/>
          <w:sz w:val="32"/>
          <w:szCs w:val="32"/>
        </w:rPr>
        <w:lastRenderedPageBreak/>
        <w:t>Gen Catalyst Professional Development program</w:t>
      </w:r>
      <w:bookmarkEnd w:id="87"/>
    </w:p>
    <w:p w14:paraId="0770B3F1" w14:textId="3ACCC1E7" w:rsidR="00CA6309" w:rsidRPr="001B755F" w:rsidRDefault="00CA6309" w:rsidP="00C90E6E">
      <w:pPr>
        <w:jc w:val="both"/>
        <w:rPr>
          <w:rFonts w:ascii="Arial" w:hAnsi="Arial" w:cs="Arial"/>
          <w:color w:val="000048"/>
        </w:rPr>
      </w:pPr>
      <w:r w:rsidRPr="001B755F">
        <w:rPr>
          <w:rFonts w:ascii="Arial" w:hAnsi="Arial" w:cs="Arial"/>
          <w:color w:val="000048"/>
        </w:rPr>
        <w:t>Language assessment level descriptions</w:t>
      </w:r>
      <w:bookmarkEnd w:id="88"/>
      <w:bookmarkEnd w:id="89"/>
    </w:p>
    <w:p w14:paraId="351833B8" w14:textId="33A122AA" w:rsidR="00CA6309" w:rsidRPr="001B755F" w:rsidRDefault="00CA6309" w:rsidP="00AD593F">
      <w:pPr>
        <w:rPr>
          <w:rFonts w:ascii="Arial" w:hAnsi="Arial" w:cs="Arial"/>
          <w:color w:val="000048"/>
          <w:sz w:val="20"/>
          <w:szCs w:val="20"/>
        </w:rPr>
      </w:pPr>
      <w:bookmarkStart w:id="90" w:name="_Hlk130160383"/>
      <w:r w:rsidRPr="001B755F">
        <w:rPr>
          <w:rFonts w:ascii="Arial" w:hAnsi="Arial" w:cs="Arial"/>
          <w:color w:val="000048"/>
        </w:rPr>
        <w:t xml:space="preserve">The Common European Framework </w:t>
      </w:r>
      <w:bookmarkEnd w:id="90"/>
      <w:r w:rsidRPr="001B755F">
        <w:rPr>
          <w:rFonts w:ascii="Arial" w:hAnsi="Arial" w:cs="Arial"/>
          <w:color w:val="000048"/>
        </w:rPr>
        <w:t>(CEFR)</w:t>
      </w:r>
      <w:r w:rsidR="000868F3" w:rsidRPr="001B755F">
        <w:rPr>
          <w:rFonts w:ascii="Arial" w:hAnsi="Arial" w:cs="Arial"/>
          <w:color w:val="000048"/>
        </w:rPr>
        <w:t xml:space="preserve"> - </w:t>
      </w:r>
      <w:r w:rsidRPr="001B755F">
        <w:rPr>
          <w:rFonts w:ascii="Arial" w:hAnsi="Arial" w:cs="Arial"/>
          <w:color w:val="000048"/>
          <w:sz w:val="20"/>
          <w:szCs w:val="20"/>
        </w:rPr>
        <w:t>The CEFR is an international standard for describing language ability. It marks an individual's language skills along a six-mark scale ranging from A1 (beginners) to C2 (advanced)</w:t>
      </w:r>
    </w:p>
    <w:tbl>
      <w:tblPr>
        <w:tblW w:w="972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4A0" w:firstRow="1" w:lastRow="0" w:firstColumn="1" w:lastColumn="0" w:noHBand="0" w:noVBand="1"/>
      </w:tblPr>
      <w:tblGrid>
        <w:gridCol w:w="1800"/>
        <w:gridCol w:w="630"/>
        <w:gridCol w:w="7290"/>
      </w:tblGrid>
      <w:tr w:rsidR="00713DDF" w:rsidRPr="001B755F" w14:paraId="274F69D1" w14:textId="77777777" w:rsidTr="00071B4F">
        <w:trPr>
          <w:trHeight w:val="1178"/>
        </w:trPr>
        <w:tc>
          <w:tcPr>
            <w:tcW w:w="1800" w:type="dxa"/>
            <w:vMerge w:val="restart"/>
            <w:noWrap/>
            <w:tcMar>
              <w:top w:w="0" w:type="dxa"/>
              <w:left w:w="108" w:type="dxa"/>
              <w:bottom w:w="0" w:type="dxa"/>
              <w:right w:w="108" w:type="dxa"/>
            </w:tcMar>
            <w:vAlign w:val="center"/>
            <w:hideMark/>
          </w:tcPr>
          <w:p w14:paraId="3289410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PROFICIENT USER</w:t>
            </w:r>
          </w:p>
        </w:tc>
        <w:tc>
          <w:tcPr>
            <w:tcW w:w="630" w:type="dxa"/>
            <w:noWrap/>
            <w:tcMar>
              <w:top w:w="0" w:type="dxa"/>
              <w:left w:w="108" w:type="dxa"/>
              <w:bottom w:w="0" w:type="dxa"/>
              <w:right w:w="108" w:type="dxa"/>
            </w:tcMar>
            <w:vAlign w:val="center"/>
            <w:hideMark/>
          </w:tcPr>
          <w:p w14:paraId="56903CCC"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C2</w:t>
            </w:r>
          </w:p>
        </w:tc>
        <w:tc>
          <w:tcPr>
            <w:tcW w:w="7290" w:type="dxa"/>
            <w:tcMar>
              <w:top w:w="0" w:type="dxa"/>
              <w:left w:w="108" w:type="dxa"/>
              <w:bottom w:w="0" w:type="dxa"/>
              <w:right w:w="108" w:type="dxa"/>
            </w:tcMar>
            <w:vAlign w:val="center"/>
            <w:hideMark/>
          </w:tcPr>
          <w:p w14:paraId="76795218" w14:textId="4EB868F0"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with ease virtually everything heard or read. Can summarize information from different spoken and written sources, can express themselves spontaneously, very fluently and precisely, and explain complex situations</w:t>
            </w:r>
          </w:p>
        </w:tc>
      </w:tr>
      <w:tr w:rsidR="00713DDF" w:rsidRPr="001B755F" w14:paraId="018ABB86" w14:textId="77777777" w:rsidTr="00071B4F">
        <w:trPr>
          <w:trHeight w:val="700"/>
        </w:trPr>
        <w:tc>
          <w:tcPr>
            <w:tcW w:w="1800" w:type="dxa"/>
            <w:vMerge/>
            <w:vAlign w:val="center"/>
            <w:hideMark/>
          </w:tcPr>
          <w:p w14:paraId="2C9B3D96"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A9661F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C1</w:t>
            </w:r>
          </w:p>
        </w:tc>
        <w:tc>
          <w:tcPr>
            <w:tcW w:w="7290" w:type="dxa"/>
            <w:tcMar>
              <w:top w:w="0" w:type="dxa"/>
              <w:left w:w="108" w:type="dxa"/>
              <w:bottom w:w="0" w:type="dxa"/>
              <w:right w:w="108" w:type="dxa"/>
            </w:tcMar>
            <w:vAlign w:val="center"/>
            <w:hideMark/>
          </w:tcPr>
          <w:p w14:paraId="5639C6C1"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express themselves fluently and spontaneously without much obvious searching for expressions. Can use language flexibly and effectively for social, academic, and professional explanation. Can produce clear, well-structured, detailed text on the questions asked clearly with no errors</w:t>
            </w:r>
          </w:p>
        </w:tc>
      </w:tr>
      <w:tr w:rsidR="00713DDF" w:rsidRPr="001B755F" w14:paraId="28A52989" w14:textId="77777777" w:rsidTr="00071B4F">
        <w:trPr>
          <w:trHeight w:val="700"/>
        </w:trPr>
        <w:tc>
          <w:tcPr>
            <w:tcW w:w="1800" w:type="dxa"/>
            <w:vMerge w:val="restart"/>
            <w:noWrap/>
            <w:tcMar>
              <w:top w:w="0" w:type="dxa"/>
              <w:left w:w="108" w:type="dxa"/>
              <w:bottom w:w="0" w:type="dxa"/>
              <w:right w:w="108" w:type="dxa"/>
            </w:tcMar>
            <w:vAlign w:val="center"/>
            <w:hideMark/>
          </w:tcPr>
          <w:p w14:paraId="4248BC40"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INDEPENDENT USER</w:t>
            </w:r>
          </w:p>
        </w:tc>
        <w:tc>
          <w:tcPr>
            <w:tcW w:w="630" w:type="dxa"/>
            <w:noWrap/>
            <w:tcMar>
              <w:top w:w="0" w:type="dxa"/>
              <w:left w:w="108" w:type="dxa"/>
              <w:bottom w:w="0" w:type="dxa"/>
              <w:right w:w="108" w:type="dxa"/>
            </w:tcMar>
            <w:vAlign w:val="center"/>
            <w:hideMark/>
          </w:tcPr>
          <w:p w14:paraId="7B6AC268"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B2</w:t>
            </w:r>
          </w:p>
        </w:tc>
        <w:tc>
          <w:tcPr>
            <w:tcW w:w="7290" w:type="dxa"/>
            <w:tcMar>
              <w:top w:w="0" w:type="dxa"/>
              <w:left w:w="108" w:type="dxa"/>
              <w:bottom w:w="0" w:type="dxa"/>
              <w:right w:w="108" w:type="dxa"/>
            </w:tcMar>
            <w:vAlign w:val="center"/>
            <w:hideMark/>
          </w:tcPr>
          <w:p w14:paraId="49B10F4F"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the main ideas of complex text on both concrete and abstract topics, including technical discussions in his/her field of specialization. Can interact with a degree of fluency and spontaneity Can explain the response to the questions asked with very minimal errors</w:t>
            </w:r>
          </w:p>
        </w:tc>
      </w:tr>
      <w:tr w:rsidR="00713DDF" w:rsidRPr="001B755F" w14:paraId="78F625E1" w14:textId="77777777" w:rsidTr="00071B4F">
        <w:trPr>
          <w:trHeight w:val="1050"/>
        </w:trPr>
        <w:tc>
          <w:tcPr>
            <w:tcW w:w="1800" w:type="dxa"/>
            <w:vMerge/>
            <w:vAlign w:val="center"/>
            <w:hideMark/>
          </w:tcPr>
          <w:p w14:paraId="63372C75"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6B16D7A"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B1</w:t>
            </w:r>
          </w:p>
        </w:tc>
        <w:tc>
          <w:tcPr>
            <w:tcW w:w="7290" w:type="dxa"/>
            <w:tcMar>
              <w:top w:w="0" w:type="dxa"/>
              <w:left w:w="108" w:type="dxa"/>
              <w:bottom w:w="0" w:type="dxa"/>
              <w:right w:w="108" w:type="dxa"/>
            </w:tcMar>
            <w:vAlign w:val="center"/>
            <w:hideMark/>
          </w:tcPr>
          <w:p w14:paraId="6FC1CD84" w14:textId="77777777" w:rsidR="00CA6309" w:rsidRPr="001B755F" w:rsidRDefault="00CA6309" w:rsidP="00AD593F">
            <w:pPr>
              <w:ind w:right="-106"/>
              <w:rPr>
                <w:rFonts w:ascii="Arial" w:hAnsi="Arial" w:cs="Arial"/>
                <w:color w:val="000048"/>
                <w:sz w:val="20"/>
                <w:szCs w:val="20"/>
              </w:rPr>
            </w:pPr>
            <w:r w:rsidRPr="001B755F">
              <w:rPr>
                <w:rFonts w:ascii="Arial" w:hAnsi="Arial" w:cs="Arial"/>
                <w:color w:val="000048"/>
                <w:sz w:val="20"/>
                <w:szCs w:val="20"/>
              </w:rPr>
              <w:t>Can understand the main points of clear standard input on familiar matters regularly encountered in work, school, leisure, etc. Can speak on topics that they are familiar with for e.g., can introduce themselves and answer questions where the response is simple and practiced. Can describe experiences and events, dreams, hopes &amp; ambitions and briefly give reasons and explanations for opinions and plans.</w:t>
            </w:r>
          </w:p>
        </w:tc>
      </w:tr>
      <w:tr w:rsidR="00713DDF" w:rsidRPr="001B755F" w14:paraId="73771821" w14:textId="77777777" w:rsidTr="00071B4F">
        <w:trPr>
          <w:trHeight w:val="1225"/>
        </w:trPr>
        <w:tc>
          <w:tcPr>
            <w:tcW w:w="1800" w:type="dxa"/>
            <w:vMerge w:val="restart"/>
            <w:noWrap/>
            <w:tcMar>
              <w:top w:w="0" w:type="dxa"/>
              <w:left w:w="108" w:type="dxa"/>
              <w:bottom w:w="0" w:type="dxa"/>
              <w:right w:w="108" w:type="dxa"/>
            </w:tcMar>
            <w:vAlign w:val="center"/>
            <w:hideMark/>
          </w:tcPr>
          <w:p w14:paraId="16181C5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BASIC User</w:t>
            </w:r>
          </w:p>
        </w:tc>
        <w:tc>
          <w:tcPr>
            <w:tcW w:w="630" w:type="dxa"/>
            <w:noWrap/>
            <w:tcMar>
              <w:top w:w="0" w:type="dxa"/>
              <w:left w:w="108" w:type="dxa"/>
              <w:bottom w:w="0" w:type="dxa"/>
              <w:right w:w="108" w:type="dxa"/>
            </w:tcMar>
            <w:vAlign w:val="center"/>
            <w:hideMark/>
          </w:tcPr>
          <w:p w14:paraId="36048D06"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A2</w:t>
            </w:r>
          </w:p>
        </w:tc>
        <w:tc>
          <w:tcPr>
            <w:tcW w:w="7290" w:type="dxa"/>
            <w:tcMar>
              <w:top w:w="0" w:type="dxa"/>
              <w:left w:w="108" w:type="dxa"/>
              <w:bottom w:w="0" w:type="dxa"/>
              <w:right w:w="108" w:type="dxa"/>
            </w:tcMar>
            <w:vAlign w:val="center"/>
            <w:hideMark/>
          </w:tcPr>
          <w:p w14:paraId="67A3015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respond in complete sentences on topics and questions familiar to him\her. Needs prompting or help in completing sentences to complex questions and responses</w:t>
            </w:r>
          </w:p>
        </w:tc>
      </w:tr>
      <w:tr w:rsidR="00713DDF" w:rsidRPr="001B755F" w14:paraId="68D92D3F" w14:textId="77777777" w:rsidTr="00071B4F">
        <w:trPr>
          <w:trHeight w:val="530"/>
        </w:trPr>
        <w:tc>
          <w:tcPr>
            <w:tcW w:w="1800" w:type="dxa"/>
            <w:vMerge/>
            <w:vAlign w:val="center"/>
            <w:hideMark/>
          </w:tcPr>
          <w:p w14:paraId="3AE5ACAA"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181DC73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A1</w:t>
            </w:r>
          </w:p>
        </w:tc>
        <w:tc>
          <w:tcPr>
            <w:tcW w:w="7290" w:type="dxa"/>
            <w:tcMar>
              <w:top w:w="0" w:type="dxa"/>
              <w:left w:w="108" w:type="dxa"/>
              <w:bottom w:w="0" w:type="dxa"/>
              <w:right w:w="108" w:type="dxa"/>
            </w:tcMar>
            <w:vAlign w:val="center"/>
            <w:hideMark/>
          </w:tcPr>
          <w:p w14:paraId="497000BD" w14:textId="661836B3"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 xml:space="preserve">Can understand and use familiar everyday expressions and very basic phrases aimed at the satisfaction of needs of a concrete type. Can introduce themselves and others and can ask and answer questions about personal details such as where they live, people they know and things they own. Finds it difficult to respond in complete sentences. Often fumbles, </w:t>
            </w:r>
            <w:r w:rsidR="00713DDF" w:rsidRPr="001B755F">
              <w:rPr>
                <w:rFonts w:ascii="Arial" w:hAnsi="Arial" w:cs="Arial"/>
                <w:color w:val="000048"/>
                <w:sz w:val="20"/>
                <w:szCs w:val="20"/>
              </w:rPr>
              <w:t>p</w:t>
            </w:r>
            <w:r w:rsidRPr="001B755F">
              <w:rPr>
                <w:rFonts w:ascii="Arial" w:hAnsi="Arial" w:cs="Arial"/>
                <w:color w:val="000048"/>
                <w:sz w:val="20"/>
                <w:szCs w:val="20"/>
              </w:rPr>
              <w:t>auses and searches for words to complete the response. Makes a lot of grammatical errors while speaking</w:t>
            </w:r>
          </w:p>
        </w:tc>
      </w:tr>
    </w:tbl>
    <w:p w14:paraId="66F87693" w14:textId="318D08F2" w:rsidR="00071B4F" w:rsidRDefault="00071B4F" w:rsidP="008E5BDE">
      <w:pPr>
        <w:rPr>
          <w:rFonts w:ascii="Arial" w:hAnsi="Arial" w:cs="Arial"/>
        </w:rPr>
      </w:pPr>
      <w:bookmarkStart w:id="91" w:name="_2023_Language_skill"/>
      <w:bookmarkStart w:id="92" w:name="_Toc118474429"/>
      <w:bookmarkEnd w:id="85"/>
      <w:bookmarkEnd w:id="91"/>
    </w:p>
    <w:p w14:paraId="7AC9FA1C" w14:textId="218AD295" w:rsidR="005B7821" w:rsidRDefault="00071B4F" w:rsidP="00071B4F">
      <w:pPr>
        <w:spacing w:after="0" w:line="240" w:lineRule="auto"/>
        <w:rPr>
          <w:rFonts w:ascii="Arial" w:hAnsi="Arial" w:cs="Arial"/>
        </w:rPr>
      </w:pPr>
      <w:r>
        <w:rPr>
          <w:rFonts w:ascii="Arial" w:hAnsi="Arial" w:cs="Arial"/>
        </w:rPr>
        <w:br w:type="page"/>
      </w:r>
    </w:p>
    <w:p w14:paraId="40CAC680" w14:textId="77777777" w:rsidR="0017595D" w:rsidRPr="00A04B35" w:rsidRDefault="0017595D" w:rsidP="0017595D">
      <w:pPr>
        <w:jc w:val="center"/>
        <w:rPr>
          <w:rFonts w:ascii="Arial" w:hAnsi="Arial" w:cs="Arial"/>
          <w:b/>
          <w:color w:val="000048"/>
          <w:u w:val="single"/>
        </w:rPr>
      </w:pPr>
      <w:r w:rsidRPr="00A04B35">
        <w:rPr>
          <w:rFonts w:ascii="Arial" w:hAnsi="Arial" w:cs="Arial"/>
          <w:b/>
          <w:color w:val="000048"/>
          <w:u w:val="single"/>
        </w:rPr>
        <w:lastRenderedPageBreak/>
        <w:t>GenC Internship Skilling 2025</w:t>
      </w:r>
    </w:p>
    <w:p w14:paraId="3E2DF48B" w14:textId="77777777" w:rsidR="0017595D" w:rsidRPr="00A04B35" w:rsidRDefault="0017595D" w:rsidP="0017595D">
      <w:pPr>
        <w:jc w:val="center"/>
        <w:rPr>
          <w:rFonts w:ascii="Arial" w:hAnsi="Arial" w:cs="Arial"/>
          <w:b/>
          <w:color w:val="000048"/>
        </w:rPr>
      </w:pPr>
      <w:r w:rsidRPr="00A04B35">
        <w:rPr>
          <w:rFonts w:ascii="Arial" w:hAnsi="Arial" w:cs="Arial"/>
          <w:b/>
          <w:color w:val="000048"/>
        </w:rPr>
        <w:t>Performance Declaration Form</w:t>
      </w:r>
    </w:p>
    <w:p w14:paraId="040B3C63" w14:textId="6FF97314" w:rsidR="0017595D" w:rsidRPr="00A04B35" w:rsidRDefault="0017595D" w:rsidP="0017595D">
      <w:pPr>
        <w:spacing w:line="240" w:lineRule="auto"/>
        <w:rPr>
          <w:rFonts w:ascii="Arial" w:hAnsi="Arial" w:cs="Arial"/>
          <w:color w:val="000048"/>
          <w:sz w:val="20"/>
          <w:szCs w:val="20"/>
        </w:rPr>
      </w:pPr>
      <w:r w:rsidRPr="00A04B35">
        <w:rPr>
          <w:rFonts w:ascii="Arial" w:hAnsi="Arial" w:cs="Arial"/>
          <w:color w:val="000048"/>
          <w:sz w:val="20"/>
          <w:szCs w:val="20"/>
        </w:rPr>
        <w:t>I ………………</w:t>
      </w:r>
      <w:ins w:id="93" w:author="Khokle, Aryan (Contractor)" w:date="2025-03-27T16:59:00Z" w16du:dateUtc="2025-03-27T11:29:00Z">
        <w:r w:rsidR="009F5F5D">
          <w:rPr>
            <w:rFonts w:ascii="Arial" w:hAnsi="Arial" w:cs="Arial"/>
            <w:color w:val="000048"/>
            <w:sz w:val="20"/>
            <w:szCs w:val="20"/>
          </w:rPr>
          <w:t>Aryan Khokle</w:t>
        </w:r>
      </w:ins>
      <w:r w:rsidRPr="00A04B35">
        <w:rPr>
          <w:rFonts w:ascii="Arial" w:hAnsi="Arial" w:cs="Arial"/>
          <w:color w:val="000048"/>
          <w:sz w:val="20"/>
          <w:szCs w:val="20"/>
        </w:rPr>
        <w:t>……………………………., undergoing skilling in the GenC Internship program via classroom/virtual mode will be obliged to abide by, acknowledge, and agree to the following:</w:t>
      </w:r>
    </w:p>
    <w:p w14:paraId="3E1844CF" w14:textId="77777777" w:rsidR="0017595D" w:rsidRDefault="0017595D"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noProof/>
          <w:color w:val="000048"/>
          <w:sz w:val="20"/>
          <w:szCs w:val="20"/>
        </w:rPr>
        <mc:AlternateContent>
          <mc:Choice Requires="wps">
            <w:drawing>
              <wp:anchor distT="45720" distB="45720" distL="114300" distR="114300" simplePos="0" relativeHeight="251657216" behindDoc="0" locked="0" layoutInCell="1" allowOverlap="1" wp14:anchorId="126A0A21" wp14:editId="09135ACD">
                <wp:simplePos x="0" y="0"/>
                <wp:positionH relativeFrom="column">
                  <wp:posOffset>31750</wp:posOffset>
                </wp:positionH>
                <wp:positionV relativeFrom="paragraph">
                  <wp:posOffset>478790</wp:posOffset>
                </wp:positionV>
                <wp:extent cx="6064250" cy="1404620"/>
                <wp:effectExtent l="0" t="0" r="127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1404620"/>
                        </a:xfrm>
                        <a:prstGeom prst="rect">
                          <a:avLst/>
                        </a:prstGeom>
                        <a:solidFill>
                          <a:srgbClr val="FFFFFF"/>
                        </a:solidFill>
                        <a:ln w="9525">
                          <a:solidFill>
                            <a:srgbClr val="000000"/>
                          </a:solidFill>
                          <a:miter lim="800000"/>
                          <a:headEnd/>
                          <a:tailEnd/>
                        </a:ln>
                      </wps:spPr>
                      <wps:txbx>
                        <w:txbxContent>
                          <w:p w14:paraId="269E3D9E" w14:textId="77777777" w:rsidR="0017595D" w:rsidRPr="00A01F52" w:rsidRDefault="0017595D" w:rsidP="0017595D">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Successful completion of the internship skilling program is mandatory for eligibility for FTE onboarding.</w:t>
                            </w:r>
                          </w:p>
                          <w:p w14:paraId="1FAEAE84" w14:textId="77777777" w:rsidR="0017595D" w:rsidRDefault="0017595D" w:rsidP="0017595D">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126A0A21" id="_x0000_t202" coordsize="21600,21600" o:spt="202" path="m,l,21600r21600,l21600,xe">
                <v:stroke joinstyle="miter"/>
                <v:path gradientshapeok="t" o:connecttype="rect"/>
              </v:shapetype>
              <v:shape id="Text Box 2" o:spid="_x0000_s1026" type="#_x0000_t202" style="position:absolute;margin-left:2.5pt;margin-top:37.7pt;width:477.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">
                <v:textbox style="mso-fit-shape-to-text:t">
                  <w:txbxContent>
                    <w:p w14:paraId="269E3D9E" w14:textId="77777777" w:rsidR="0017595D" w:rsidRPr="00A01F52" w:rsidRDefault="0017595D" w:rsidP="0017595D">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Successful completion of the internship skilling program is mandatory for eligibility for FTE onboarding.</w:t>
                      </w:r>
                    </w:p>
                    <w:p w14:paraId="1FAEAE84" w14:textId="77777777" w:rsidR="0017595D" w:rsidRDefault="0017595D" w:rsidP="0017595D">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v:textbox>
                <w10:wrap type="square"/>
              </v:shape>
            </w:pict>
          </mc:Fallback>
        </mc:AlternateContent>
      </w:r>
      <w:r w:rsidRPr="00A04B35">
        <w:rPr>
          <w:rFonts w:ascii="Arial" w:hAnsi="Arial" w:cs="Arial"/>
          <w:color w:val="000048"/>
          <w:sz w:val="20"/>
          <w:szCs w:val="20"/>
        </w:rPr>
        <w:t xml:space="preserve">“GenC Internship skilling completion guidelines 2025” applicable to all types of skilling programs </w:t>
      </w:r>
    </w:p>
    <w:p w14:paraId="44147E6F" w14:textId="77777777" w:rsidR="0017595D" w:rsidRPr="00A04B35" w:rsidRDefault="0017595D"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color w:val="000048"/>
          <w:sz w:val="20"/>
          <w:szCs w:val="20"/>
        </w:rPr>
        <w:t>(Skilling/Re-skilling pre &amp; post onboarding)</w:t>
      </w:r>
    </w:p>
    <w:p w14:paraId="6B5CA1CA" w14:textId="77777777" w:rsidR="0017595D" w:rsidRPr="00A01F52" w:rsidRDefault="0017595D" w:rsidP="0017595D">
      <w:pPr>
        <w:rPr>
          <w:rFonts w:ascii="Arial" w:hAnsi="Arial" w:cs="Arial"/>
          <w:color w:val="000048"/>
          <w:sz w:val="20"/>
          <w:szCs w:val="20"/>
        </w:rPr>
      </w:pPr>
      <w:r w:rsidRPr="00A01F52">
        <w:rPr>
          <w:rFonts w:ascii="Arial" w:hAnsi="Arial" w:cs="Arial"/>
          <w:color w:val="000048"/>
          <w:sz w:val="20"/>
          <w:szCs w:val="20"/>
        </w:rPr>
        <w:t xml:space="preserve">The </w:t>
      </w:r>
      <w:r w:rsidRPr="00A04B35">
        <w:rPr>
          <w:rFonts w:ascii="Arial" w:hAnsi="Arial" w:cs="Arial"/>
          <w:color w:val="000048"/>
          <w:sz w:val="20"/>
          <w:szCs w:val="20"/>
        </w:rPr>
        <w:t>GenC Internship skilling completion guidelines 2025</w:t>
      </w:r>
      <w:r w:rsidRPr="00A01F52">
        <w:rPr>
          <w:rFonts w:ascii="Arial" w:hAnsi="Arial" w:cs="Arial"/>
          <w:color w:val="000048"/>
          <w:sz w:val="20"/>
          <w:szCs w:val="20"/>
        </w:rPr>
        <w:t xml:space="preserve"> document outlines the guidelines and criteria for successful completion of the GenC Internship skilling program:</w:t>
      </w:r>
    </w:p>
    <w:tbl>
      <w:tblPr>
        <w:tblW w:w="9707" w:type="dxa"/>
        <w:tblLook w:val="04A0" w:firstRow="1" w:lastRow="0" w:firstColumn="1" w:lastColumn="0" w:noHBand="0" w:noVBand="1"/>
      </w:tblPr>
      <w:tblGrid>
        <w:gridCol w:w="1890"/>
        <w:gridCol w:w="7817"/>
      </w:tblGrid>
      <w:tr w:rsidR="0017595D" w:rsidRPr="00AA6ED9" w14:paraId="35586DDD" w14:textId="77777777" w:rsidTr="009322B1">
        <w:trPr>
          <w:trHeight w:val="792"/>
        </w:trPr>
        <w:tc>
          <w:tcPr>
            <w:tcW w:w="1890" w:type="dxa"/>
            <w:tcBorders>
              <w:top w:val="nil"/>
              <w:left w:val="nil"/>
              <w:bottom w:val="nil"/>
              <w:right w:val="nil"/>
            </w:tcBorders>
            <w:shd w:val="clear" w:color="auto" w:fill="auto"/>
            <w:noWrap/>
            <w:vAlign w:val="center"/>
            <w:hideMark/>
          </w:tcPr>
          <w:p w14:paraId="5BB7C30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Performance Standards</w:t>
            </w:r>
          </w:p>
        </w:tc>
        <w:tc>
          <w:tcPr>
            <w:tcW w:w="7817" w:type="dxa"/>
            <w:tcBorders>
              <w:top w:val="nil"/>
              <w:left w:val="nil"/>
              <w:bottom w:val="nil"/>
              <w:right w:val="nil"/>
            </w:tcBorders>
            <w:shd w:val="clear" w:color="auto" w:fill="auto"/>
            <w:noWrap/>
            <w:vAlign w:val="center"/>
            <w:hideMark/>
          </w:tcPr>
          <w:p w14:paraId="33C20577"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Performance indicators such as Performance Health Status (PHS - GREEN), Behavioral rating (CEFR &gt; = B2), and Attendance Health Status (AHS – 85%) are mandatory for successful completion. If a GenC Intern candidate fails to meet the performance standards of the skilling program within the stipulated timeline, they will be de-enrolled from the program, and the Letter of Intent (LOI) will be revoked.</w:t>
            </w:r>
          </w:p>
        </w:tc>
      </w:tr>
      <w:tr w:rsidR="0017595D" w:rsidRPr="00AA6ED9" w14:paraId="4A5BAAAE" w14:textId="77777777" w:rsidTr="009322B1">
        <w:trPr>
          <w:trHeight w:val="792"/>
        </w:trPr>
        <w:tc>
          <w:tcPr>
            <w:tcW w:w="1890" w:type="dxa"/>
            <w:tcBorders>
              <w:top w:val="nil"/>
              <w:left w:val="nil"/>
              <w:bottom w:val="nil"/>
              <w:right w:val="nil"/>
            </w:tcBorders>
            <w:shd w:val="clear" w:color="auto" w:fill="auto"/>
            <w:noWrap/>
            <w:vAlign w:val="center"/>
            <w:hideMark/>
          </w:tcPr>
          <w:p w14:paraId="1C7B83A4"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Hands-On Completion</w:t>
            </w:r>
          </w:p>
        </w:tc>
        <w:tc>
          <w:tcPr>
            <w:tcW w:w="7817" w:type="dxa"/>
            <w:tcBorders>
              <w:top w:val="nil"/>
              <w:left w:val="nil"/>
              <w:bottom w:val="nil"/>
              <w:right w:val="nil"/>
            </w:tcBorders>
            <w:shd w:val="clear" w:color="auto" w:fill="auto"/>
            <w:noWrap/>
            <w:vAlign w:val="center"/>
            <w:hideMark/>
          </w:tcPr>
          <w:p w14:paraId="4975E193"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100% completion of hands-on exercises at each stage is mandatory for eligibility to progress to the next stage.</w:t>
            </w:r>
          </w:p>
        </w:tc>
      </w:tr>
      <w:tr w:rsidR="0017595D" w:rsidRPr="00AA6ED9" w14:paraId="562DC478" w14:textId="77777777" w:rsidTr="009322B1">
        <w:trPr>
          <w:trHeight w:val="792"/>
        </w:trPr>
        <w:tc>
          <w:tcPr>
            <w:tcW w:w="1890" w:type="dxa"/>
            <w:tcBorders>
              <w:top w:val="nil"/>
              <w:left w:val="nil"/>
              <w:bottom w:val="nil"/>
              <w:right w:val="nil"/>
            </w:tcBorders>
            <w:shd w:val="clear" w:color="auto" w:fill="auto"/>
            <w:noWrap/>
            <w:vAlign w:val="center"/>
            <w:hideMark/>
          </w:tcPr>
          <w:p w14:paraId="39AFACBA"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Mandatory Assessments</w:t>
            </w:r>
          </w:p>
        </w:tc>
        <w:tc>
          <w:tcPr>
            <w:tcW w:w="7817" w:type="dxa"/>
            <w:tcBorders>
              <w:top w:val="nil"/>
              <w:left w:val="nil"/>
              <w:bottom w:val="nil"/>
              <w:right w:val="nil"/>
            </w:tcBorders>
            <w:shd w:val="clear" w:color="auto" w:fill="auto"/>
            <w:noWrap/>
            <w:vAlign w:val="center"/>
            <w:hideMark/>
          </w:tcPr>
          <w:p w14:paraId="23823B68"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Clearing the Stage-1 assessment and final evaluation is mandatory for successful completion of training and eligibility for deployment to Business Units (BU) in skilling or re-skilling programs.</w:t>
            </w:r>
          </w:p>
        </w:tc>
      </w:tr>
      <w:tr w:rsidR="0017595D" w:rsidRPr="00AA6ED9" w14:paraId="4D0275F1" w14:textId="77777777" w:rsidTr="009322B1">
        <w:trPr>
          <w:trHeight w:val="792"/>
        </w:trPr>
        <w:tc>
          <w:tcPr>
            <w:tcW w:w="1890" w:type="dxa"/>
            <w:tcBorders>
              <w:top w:val="nil"/>
              <w:left w:val="nil"/>
              <w:bottom w:val="nil"/>
              <w:right w:val="nil"/>
            </w:tcBorders>
            <w:shd w:val="clear" w:color="auto" w:fill="auto"/>
            <w:noWrap/>
            <w:vAlign w:val="center"/>
            <w:hideMark/>
          </w:tcPr>
          <w:p w14:paraId="34D71892"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Zero Tolerance for Malpractices</w:t>
            </w:r>
          </w:p>
        </w:tc>
        <w:tc>
          <w:tcPr>
            <w:tcW w:w="7817" w:type="dxa"/>
            <w:tcBorders>
              <w:top w:val="nil"/>
              <w:left w:val="nil"/>
              <w:bottom w:val="nil"/>
              <w:right w:val="nil"/>
            </w:tcBorders>
            <w:shd w:val="clear" w:color="auto" w:fill="auto"/>
            <w:noWrap/>
            <w:vAlign w:val="center"/>
            <w:hideMark/>
          </w:tcPr>
          <w:p w14:paraId="3AD65EDF" w14:textId="77777777" w:rsidR="0017595D" w:rsidRPr="00AA6ED9" w:rsidRDefault="0017595D" w:rsidP="009322B1">
            <w:pPr>
              <w:rPr>
                <w:rFonts w:ascii="Arial" w:hAnsi="Arial" w:cs="Arial"/>
                <w:color w:val="000048"/>
                <w:sz w:val="20"/>
                <w:szCs w:val="20"/>
              </w:rPr>
            </w:pPr>
            <w:r w:rsidRPr="00A01F52">
              <w:rPr>
                <w:rFonts w:ascii="Arial" w:hAnsi="Arial" w:cs="Arial"/>
                <w:color w:val="000048"/>
                <w:sz w:val="20"/>
                <w:szCs w:val="20"/>
              </w:rPr>
              <w:t>A</w:t>
            </w:r>
            <w:r w:rsidRPr="00AA6ED9">
              <w:rPr>
                <w:rFonts w:ascii="Arial" w:hAnsi="Arial" w:cs="Arial"/>
                <w:color w:val="000048"/>
                <w:sz w:val="20"/>
                <w:szCs w:val="20"/>
              </w:rPr>
              <w:t>ny form of malpractice will be dealt with zero tolerance, potentially leading to immediate de-enrollment from the program and revocation of the LOI.</w:t>
            </w:r>
          </w:p>
        </w:tc>
      </w:tr>
      <w:tr w:rsidR="0017595D" w:rsidRPr="00AA6ED9" w14:paraId="6C7FFFF1" w14:textId="77777777" w:rsidTr="009322B1">
        <w:trPr>
          <w:trHeight w:val="792"/>
        </w:trPr>
        <w:tc>
          <w:tcPr>
            <w:tcW w:w="1890" w:type="dxa"/>
            <w:tcBorders>
              <w:top w:val="nil"/>
              <w:left w:val="nil"/>
              <w:bottom w:val="nil"/>
              <w:right w:val="nil"/>
            </w:tcBorders>
            <w:shd w:val="clear" w:color="auto" w:fill="auto"/>
            <w:noWrap/>
            <w:vAlign w:val="center"/>
            <w:hideMark/>
          </w:tcPr>
          <w:p w14:paraId="72736BB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Attendance Requirement</w:t>
            </w:r>
          </w:p>
        </w:tc>
        <w:tc>
          <w:tcPr>
            <w:tcW w:w="7817" w:type="dxa"/>
            <w:tcBorders>
              <w:top w:val="nil"/>
              <w:left w:val="nil"/>
              <w:bottom w:val="nil"/>
              <w:right w:val="nil"/>
            </w:tcBorders>
            <w:shd w:val="clear" w:color="auto" w:fill="auto"/>
            <w:noWrap/>
            <w:vAlign w:val="center"/>
            <w:hideMark/>
          </w:tcPr>
          <w:p w14:paraId="50F89BDB" w14:textId="77777777" w:rsidR="0017595D" w:rsidRPr="00AA6ED9" w:rsidRDefault="0017595D" w:rsidP="009322B1">
            <w:pPr>
              <w:rPr>
                <w:rFonts w:ascii="Arial" w:hAnsi="Arial" w:cs="Arial"/>
                <w:color w:val="000048"/>
                <w:sz w:val="20"/>
                <w:szCs w:val="20"/>
              </w:rPr>
            </w:pPr>
            <w:r w:rsidRPr="00A01F52">
              <w:rPr>
                <w:rFonts w:ascii="Arial" w:hAnsi="Arial" w:cs="Arial"/>
                <w:color w:val="000048"/>
                <w:sz w:val="20"/>
                <w:szCs w:val="20"/>
              </w:rPr>
              <w:t>I</w:t>
            </w:r>
            <w:r w:rsidRPr="00AA6ED9">
              <w:rPr>
                <w:rFonts w:ascii="Arial" w:hAnsi="Arial" w:cs="Arial"/>
                <w:color w:val="000048"/>
                <w:sz w:val="20"/>
                <w:szCs w:val="20"/>
              </w:rPr>
              <w:t>nterns must maintain minimum 85% attendance at the physical location every month to continue and successfully complete the program.</w:t>
            </w:r>
          </w:p>
        </w:tc>
      </w:tr>
      <w:tr w:rsidR="0017595D" w:rsidRPr="00AA6ED9" w14:paraId="0E6DFE9A" w14:textId="77777777" w:rsidTr="009322B1">
        <w:trPr>
          <w:trHeight w:val="792"/>
        </w:trPr>
        <w:tc>
          <w:tcPr>
            <w:tcW w:w="1890" w:type="dxa"/>
            <w:tcBorders>
              <w:top w:val="nil"/>
              <w:left w:val="nil"/>
              <w:bottom w:val="nil"/>
              <w:right w:val="nil"/>
            </w:tcBorders>
            <w:shd w:val="clear" w:color="auto" w:fill="auto"/>
            <w:noWrap/>
            <w:vAlign w:val="center"/>
            <w:hideMark/>
          </w:tcPr>
          <w:p w14:paraId="058AA32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Exceptions</w:t>
            </w:r>
          </w:p>
        </w:tc>
        <w:tc>
          <w:tcPr>
            <w:tcW w:w="7817" w:type="dxa"/>
            <w:tcBorders>
              <w:top w:val="nil"/>
              <w:left w:val="nil"/>
              <w:bottom w:val="nil"/>
              <w:right w:val="nil"/>
            </w:tcBorders>
            <w:shd w:val="clear" w:color="auto" w:fill="auto"/>
            <w:noWrap/>
            <w:vAlign w:val="center"/>
            <w:hideMark/>
          </w:tcPr>
          <w:p w14:paraId="32A210DF"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There could be exceptions to the applicability of evaluation components and deployment clauses based on demand and training outcomes, subject to ISL discretion and GenC program head approval.</w:t>
            </w:r>
          </w:p>
        </w:tc>
      </w:tr>
      <w:tr w:rsidR="0017595D" w:rsidRPr="00AA6ED9" w14:paraId="32C2E7A3" w14:textId="77777777" w:rsidTr="009322B1">
        <w:trPr>
          <w:trHeight w:val="792"/>
        </w:trPr>
        <w:tc>
          <w:tcPr>
            <w:tcW w:w="1890" w:type="dxa"/>
            <w:tcBorders>
              <w:top w:val="nil"/>
              <w:left w:val="nil"/>
              <w:bottom w:val="nil"/>
              <w:right w:val="nil"/>
            </w:tcBorders>
            <w:shd w:val="clear" w:color="auto" w:fill="auto"/>
            <w:noWrap/>
            <w:vAlign w:val="center"/>
            <w:hideMark/>
          </w:tcPr>
          <w:p w14:paraId="2CCD0747"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Reporting Discrepancies</w:t>
            </w:r>
          </w:p>
        </w:tc>
        <w:tc>
          <w:tcPr>
            <w:tcW w:w="7817" w:type="dxa"/>
            <w:tcBorders>
              <w:top w:val="nil"/>
              <w:left w:val="nil"/>
              <w:bottom w:val="nil"/>
              <w:right w:val="nil"/>
            </w:tcBorders>
            <w:shd w:val="clear" w:color="auto" w:fill="auto"/>
            <w:noWrap/>
            <w:vAlign w:val="center"/>
            <w:hideMark/>
          </w:tcPr>
          <w:p w14:paraId="509D0483"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Any discrepancies or deviations observed in the defined process or procedure should be reported to the respective Learning point of contact immediately during the learning journey.</w:t>
            </w:r>
          </w:p>
        </w:tc>
      </w:tr>
      <w:tr w:rsidR="0017595D" w:rsidRPr="00AA6ED9" w14:paraId="47B343BC" w14:textId="77777777" w:rsidTr="009322B1">
        <w:trPr>
          <w:trHeight w:val="792"/>
        </w:trPr>
        <w:tc>
          <w:tcPr>
            <w:tcW w:w="1890" w:type="dxa"/>
            <w:tcBorders>
              <w:top w:val="nil"/>
              <w:left w:val="nil"/>
              <w:bottom w:val="nil"/>
              <w:right w:val="nil"/>
            </w:tcBorders>
            <w:shd w:val="clear" w:color="auto" w:fill="auto"/>
            <w:noWrap/>
            <w:vAlign w:val="center"/>
            <w:hideMark/>
          </w:tcPr>
          <w:p w14:paraId="7A3D2E14"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Concerns post-</w:t>
            </w:r>
            <w:r>
              <w:rPr>
                <w:rFonts w:ascii="Arial" w:eastAsia="Arial" w:hAnsi="Arial" w:cs="Arial"/>
                <w:b/>
                <w:bCs/>
                <w:color w:val="000000"/>
                <w:sz w:val="20"/>
                <w:szCs w:val="20"/>
              </w:rPr>
              <w:t>unsuccessful completion</w:t>
            </w:r>
          </w:p>
        </w:tc>
        <w:tc>
          <w:tcPr>
            <w:tcW w:w="7817" w:type="dxa"/>
            <w:tcBorders>
              <w:top w:val="nil"/>
              <w:left w:val="nil"/>
              <w:bottom w:val="nil"/>
              <w:right w:val="nil"/>
            </w:tcBorders>
            <w:shd w:val="clear" w:color="auto" w:fill="auto"/>
            <w:noWrap/>
            <w:vAlign w:val="center"/>
            <w:hideMark/>
          </w:tcPr>
          <w:p w14:paraId="181DBB9D"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Concerns raised after failing to meet the expected performance health indicators will not be considered as exceptions to the consequence management process.</w:t>
            </w:r>
          </w:p>
        </w:tc>
      </w:tr>
    </w:tbl>
    <w:p w14:paraId="433A6AFF" w14:textId="49E52CC6" w:rsidR="0017595D" w:rsidRPr="00A04B35" w:rsidRDefault="009F5F5D" w:rsidP="0017595D">
      <w:pPr>
        <w:rPr>
          <w:rFonts w:ascii="Arial" w:hAnsi="Arial" w:cs="Arial"/>
        </w:rPr>
      </w:pPr>
      <w:r w:rsidRPr="00A04B35">
        <w:rPr>
          <w:rFonts w:ascii="Arial" w:hAnsi="Arial" w:cs="Arial"/>
          <w:noProof/>
          <w:color w:val="000048"/>
        </w:rPr>
        <mc:AlternateContent>
          <mc:Choice Requires="wps">
            <w:drawing>
              <wp:anchor distT="0" distB="0" distL="114300" distR="114300" simplePos="0" relativeHeight="251659264" behindDoc="0" locked="0" layoutInCell="1" allowOverlap="1" wp14:anchorId="468F1089" wp14:editId="222BBC1C">
                <wp:simplePos x="0" y="0"/>
                <wp:positionH relativeFrom="margin">
                  <wp:align>left</wp:align>
                </wp:positionH>
                <wp:positionV relativeFrom="paragraph">
                  <wp:posOffset>104140</wp:posOffset>
                </wp:positionV>
                <wp:extent cx="6724650" cy="1447800"/>
                <wp:effectExtent l="0" t="0" r="19050" b="19050"/>
                <wp:wrapNone/>
                <wp:docPr id="5964385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4650" cy="1447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4497248" w14:textId="11E7F1BD" w:rsidR="0017595D" w:rsidRPr="00862E3F" w:rsidRDefault="0017595D" w:rsidP="0017595D">
                            <w:pPr>
                              <w:rPr>
                                <w:rFonts w:ascii="Arial" w:hAnsi="Arial" w:cs="Arial"/>
                                <w:color w:val="000048"/>
                                <w:sz w:val="20"/>
                                <w:szCs w:val="20"/>
                              </w:rPr>
                            </w:pPr>
                            <w:r w:rsidRPr="00862E3F">
                              <w:rPr>
                                <w:rFonts w:ascii="Arial" w:hAnsi="Arial" w:cs="Arial"/>
                                <w:color w:val="000048"/>
                                <w:sz w:val="20"/>
                                <w:szCs w:val="20"/>
                              </w:rPr>
                              <w:t xml:space="preserve">Candidate Name:    </w:t>
                            </w:r>
                            <w:del w:id="94" w:author="Khokle, Aryan (Contractor)" w:date="2025-03-27T17:04:00Z" w16du:dateUtc="2025-03-27T11:34:00Z">
                              <w:r w:rsidRPr="00862E3F" w:rsidDel="00BB5AB2">
                                <w:rPr>
                                  <w:rFonts w:ascii="Arial" w:hAnsi="Arial" w:cs="Arial"/>
                                  <w:color w:val="000048"/>
                                  <w:sz w:val="20"/>
                                  <w:szCs w:val="20"/>
                                </w:rPr>
                                <w:delText>_____________</w:delText>
                              </w:r>
                            </w:del>
                            <w:ins w:id="95" w:author="Khokle, Aryan (Contractor)" w:date="2025-03-27T16:51:00Z" w16du:dateUtc="2025-03-27T11:21:00Z">
                              <w:r w:rsidR="009F5F5D">
                                <w:rPr>
                                  <w:rFonts w:ascii="Arial" w:hAnsi="Arial" w:cs="Arial"/>
                                  <w:color w:val="000048"/>
                                  <w:sz w:val="20"/>
                                  <w:szCs w:val="20"/>
                                </w:rPr>
                                <w:t>Aryan Khokle</w:t>
                              </w:r>
                            </w:ins>
                            <w:del w:id="96" w:author="Khokle, Aryan (Contractor)" w:date="2025-03-27T17:04:00Z" w16du:dateUtc="2025-03-27T11:34:00Z">
                              <w:r w:rsidRPr="00862E3F" w:rsidDel="00BB5AB2">
                                <w:rPr>
                                  <w:rFonts w:ascii="Arial" w:hAnsi="Arial" w:cs="Arial"/>
                                  <w:color w:val="000048"/>
                                  <w:sz w:val="20"/>
                                  <w:szCs w:val="20"/>
                                </w:rPr>
                                <w:delText>_____________</w:delText>
                              </w:r>
                            </w:del>
                            <w:r w:rsidRPr="00862E3F">
                              <w:rPr>
                                <w:rFonts w:ascii="Arial" w:hAnsi="Arial" w:cs="Arial"/>
                                <w:color w:val="000048"/>
                                <w:sz w:val="20"/>
                                <w:szCs w:val="20"/>
                              </w:rPr>
                              <w:t xml:space="preserve"> </w:t>
                            </w:r>
                            <w:r w:rsidRPr="00862E3F">
                              <w:rPr>
                                <w:rFonts w:ascii="Arial" w:hAnsi="Arial" w:cs="Arial"/>
                                <w:color w:val="000048"/>
                                <w:sz w:val="20"/>
                                <w:szCs w:val="20"/>
                              </w:rPr>
                              <w:tab/>
                            </w:r>
                            <w:ins w:id="97" w:author="Khokle, Aryan (Contractor)" w:date="2025-03-27T17:05:00Z" w16du:dateUtc="2025-03-27T11:35:00Z">
                              <w:r w:rsidR="00BB5AB2">
                                <w:rPr>
                                  <w:rFonts w:ascii="Arial" w:hAnsi="Arial" w:cs="Arial"/>
                                  <w:color w:val="000048"/>
                                  <w:sz w:val="20"/>
                                  <w:szCs w:val="20"/>
                                </w:rPr>
                                <w:t xml:space="preserve">                      </w:t>
                              </w:r>
                            </w:ins>
                            <w:del w:id="98" w:author="Khokle, Aryan (Contractor)" w:date="2025-03-27T16:59:00Z" w16du:dateUtc="2025-03-27T11:29:00Z">
                              <w:r w:rsidRPr="00862E3F" w:rsidDel="009F5F5D">
                                <w:rPr>
                                  <w:rFonts w:ascii="Arial" w:hAnsi="Arial" w:cs="Arial"/>
                                  <w:color w:val="000048"/>
                                  <w:sz w:val="20"/>
                                  <w:szCs w:val="20"/>
                                </w:rPr>
                                <w:tab/>
                              </w:r>
                            </w:del>
                            <w:r w:rsidRPr="00862E3F">
                              <w:rPr>
                                <w:rFonts w:ascii="Arial" w:hAnsi="Arial" w:cs="Arial"/>
                                <w:color w:val="000048"/>
                                <w:sz w:val="20"/>
                                <w:szCs w:val="20"/>
                              </w:rPr>
                              <w:t>Candidate ID</w:t>
                            </w:r>
                            <w:ins w:id="99" w:author="Khokle, Aryan (Contractor)" w:date="2025-03-27T16:59:00Z" w16du:dateUtc="2025-03-27T11:29:00Z">
                              <w:r w:rsidR="009F5F5D">
                                <w:rPr>
                                  <w:rFonts w:ascii="Arial" w:hAnsi="Arial" w:cs="Arial"/>
                                  <w:color w:val="000048"/>
                                  <w:sz w:val="20"/>
                                  <w:szCs w:val="20"/>
                                </w:rPr>
                                <w:t xml:space="preserve">: </w:t>
                              </w:r>
                            </w:ins>
                            <w:del w:id="100" w:author="Khokle, Aryan (Contractor)" w:date="2025-03-27T16:59:00Z" w16du:dateUtc="2025-03-27T11:29:00Z">
                              <w:r w:rsidRPr="00862E3F" w:rsidDel="009F5F5D">
                                <w:rPr>
                                  <w:rFonts w:ascii="Arial" w:hAnsi="Arial" w:cs="Arial"/>
                                  <w:color w:val="000048"/>
                                  <w:sz w:val="20"/>
                                  <w:szCs w:val="20"/>
                                </w:rPr>
                                <w:tab/>
                                <w:delText xml:space="preserve">: </w:delText>
                              </w:r>
                            </w:del>
                            <w:ins w:id="101" w:author="Khokle, Aryan (Contractor)" w:date="2025-03-27T16:51:00Z" w16du:dateUtc="2025-03-27T11:21:00Z">
                              <w:r w:rsidR="009F5F5D">
                                <w:rPr>
                                  <w:rFonts w:ascii="Arial" w:hAnsi="Arial" w:cs="Arial"/>
                                  <w:color w:val="000048"/>
                                  <w:sz w:val="20"/>
                                  <w:szCs w:val="20"/>
                                </w:rPr>
                                <w:t>2387739</w:t>
                              </w:r>
                            </w:ins>
                            <w:del w:id="102" w:author="Khokle, Aryan (Contractor)" w:date="2025-03-27T17:05:00Z" w16du:dateUtc="2025-03-27T11:35:00Z">
                              <w:r w:rsidRPr="00862E3F" w:rsidDel="00BB5AB2">
                                <w:rPr>
                                  <w:rFonts w:ascii="Arial" w:hAnsi="Arial" w:cs="Arial"/>
                                  <w:color w:val="000048"/>
                                  <w:sz w:val="20"/>
                                  <w:szCs w:val="20"/>
                                </w:rPr>
                                <w:delText>_______________</w:delText>
                              </w:r>
                            </w:del>
                          </w:p>
                          <w:p w14:paraId="40B22021" w14:textId="4BD219C2" w:rsidR="0017595D" w:rsidRPr="00A01F52" w:rsidRDefault="0017595D" w:rsidP="0017595D">
                            <w:pPr>
                              <w:rPr>
                                <w:rFonts w:ascii="Arial" w:hAnsi="Arial" w:cs="Arial"/>
                                <w:color w:val="000048"/>
                                <w:sz w:val="20"/>
                                <w:szCs w:val="20"/>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del w:id="103" w:author="Khokle, Aryan (Contractor)" w:date="2025-03-27T17:05:00Z" w16du:dateUtc="2025-03-27T11:35:00Z">
                              <w:r w:rsidRPr="00862E3F" w:rsidDel="00BB5AB2">
                                <w:rPr>
                                  <w:rFonts w:ascii="Arial" w:hAnsi="Arial" w:cs="Arial"/>
                                  <w:color w:val="000048"/>
                                  <w:sz w:val="20"/>
                                  <w:szCs w:val="20"/>
                                </w:rPr>
                                <w:delText>____</w:delText>
                              </w:r>
                            </w:del>
                            <w:ins w:id="104" w:author="Khokle, Aryan (Contractor)" w:date="2025-03-27T16:52:00Z" w16du:dateUtc="2025-03-27T11:22:00Z">
                              <w:r w:rsidR="009F5F5D">
                                <w:rPr>
                                  <w:rFonts w:ascii="Arial" w:hAnsi="Arial" w:cs="Arial"/>
                                  <w:color w:val="000048"/>
                                  <w:sz w:val="20"/>
                                  <w:szCs w:val="20"/>
                                </w:rPr>
                                <w:t>Chennai</w:t>
                              </w:r>
                            </w:ins>
                            <w:del w:id="105" w:author="Khokle, Aryan (Contractor)" w:date="2025-03-27T17:05:00Z" w16du:dateUtc="2025-03-27T11:35:00Z">
                              <w:r w:rsidRPr="00862E3F" w:rsidDel="00BB5AB2">
                                <w:rPr>
                                  <w:rFonts w:ascii="Arial" w:hAnsi="Arial" w:cs="Arial"/>
                                  <w:color w:val="000048"/>
                                  <w:sz w:val="20"/>
                                  <w:szCs w:val="20"/>
                                </w:rPr>
                                <w:delText>__________</w:delText>
                              </w:r>
                            </w:del>
                            <w:r w:rsidRPr="00862E3F">
                              <w:rPr>
                                <w:rFonts w:ascii="Arial" w:hAnsi="Arial" w:cs="Arial"/>
                                <w:color w:val="000048"/>
                                <w:sz w:val="20"/>
                                <w:szCs w:val="20"/>
                              </w:rPr>
                              <w:tab/>
                              <w:t xml:space="preserve">Date:  </w:t>
                            </w:r>
                            <w:ins w:id="106" w:author="Khokle, Aryan (Contractor)" w:date="2025-03-27T16:55:00Z" w16du:dateUtc="2025-03-27T11:25:00Z">
                              <w:r w:rsidR="009F5F5D">
                                <w:rPr>
                                  <w:rFonts w:ascii="Arial" w:hAnsi="Arial" w:cs="Arial"/>
                                  <w:color w:val="000048"/>
                                  <w:sz w:val="20"/>
                                  <w:szCs w:val="20"/>
                                </w:rPr>
                                <w:t>27/03/25</w:t>
                              </w:r>
                            </w:ins>
                            <w:del w:id="107" w:author="Khokle, Aryan (Contractor)" w:date="2025-03-27T16:52:00Z" w16du:dateUtc="2025-03-27T11:22:00Z">
                              <w:r w:rsidRPr="00A01F52" w:rsidDel="009F5F5D">
                                <w:rPr>
                                  <w:rFonts w:ascii="Arial" w:hAnsi="Arial" w:cs="Arial"/>
                                  <w:color w:val="000048"/>
                                  <w:sz w:val="20"/>
                                  <w:szCs w:val="20"/>
                                </w:rPr>
                                <w:delText xml:space="preserve">dd </w:delText>
                              </w:r>
                            </w:del>
                            <w:del w:id="108" w:author="Khokle, Aryan (Contractor)" w:date="2025-03-27T16:53:00Z" w16du:dateUtc="2025-03-27T11:23:00Z">
                              <w:r w:rsidRPr="00A01F52" w:rsidDel="009F5F5D">
                                <w:rPr>
                                  <w:rFonts w:ascii="Arial" w:hAnsi="Arial" w:cs="Arial"/>
                                  <w:color w:val="000048"/>
                                  <w:sz w:val="20"/>
                                  <w:szCs w:val="20"/>
                                </w:rPr>
                                <w:delText>/ mm / yy</w:delText>
                              </w:r>
                            </w:del>
                            <w:ins w:id="109" w:author="Khokle, Aryan (Contractor)" w:date="2025-03-27T16:55:00Z" w16du:dateUtc="2025-03-27T11:25:00Z">
                              <w:r w:rsidR="009F5F5D">
                                <w:rPr>
                                  <w:rFonts w:ascii="Arial" w:hAnsi="Arial" w:cs="Arial"/>
                                  <w:color w:val="000048"/>
                                  <w:sz w:val="20"/>
                                  <w:szCs w:val="20"/>
                                </w:rPr>
                                <w:t xml:space="preserve">           </w:t>
                              </w:r>
                            </w:ins>
                            <w:del w:id="110" w:author="Khokle, Aryan (Contractor)" w:date="2025-03-27T16:55:00Z" w16du:dateUtc="2025-03-27T11:25:00Z">
                              <w:r w:rsidRPr="00A01F52" w:rsidDel="009F5F5D">
                                <w:rPr>
                                  <w:rFonts w:ascii="Arial" w:hAnsi="Arial" w:cs="Arial"/>
                                  <w:color w:val="000048"/>
                                  <w:sz w:val="20"/>
                                  <w:szCs w:val="20"/>
                                </w:rPr>
                                <w:tab/>
                              </w:r>
                            </w:del>
                            <w:r w:rsidRPr="00862E3F">
                              <w:rPr>
                                <w:rFonts w:ascii="Arial" w:hAnsi="Arial" w:cs="Arial"/>
                                <w:color w:val="000048"/>
                                <w:sz w:val="20"/>
                                <w:szCs w:val="20"/>
                              </w:rPr>
                              <w:t>Signature</w:t>
                            </w:r>
                            <w:r w:rsidRPr="00862E3F">
                              <w:rPr>
                                <w:rFonts w:ascii="Arial" w:hAnsi="Arial" w:cs="Arial"/>
                                <w:color w:val="000048"/>
                                <w:sz w:val="20"/>
                                <w:szCs w:val="20"/>
                              </w:rPr>
                              <w:tab/>
                              <w:t>:</w:t>
                            </w:r>
                            <w:r w:rsidRPr="00A01F52">
                              <w:rPr>
                                <w:rFonts w:ascii="Arial" w:hAnsi="Arial" w:cs="Arial"/>
                                <w:color w:val="000048"/>
                                <w:sz w:val="20"/>
                                <w:szCs w:val="20"/>
                              </w:rPr>
                              <w:tab/>
                            </w:r>
                            <w:ins w:id="111" w:author="Khokle, Aryan (Contractor)" w:date="2025-03-27T16:58:00Z" w16du:dateUtc="2025-03-27T11:28:00Z">
                              <w:r w:rsidR="009F5F5D">
                                <w:rPr>
                                  <w:rFonts w:ascii="Arial" w:hAnsi="Arial" w:cs="Arial"/>
                                  <w:noProof/>
                                  <w:color w:val="000048"/>
                                  <w:sz w:val="20"/>
                                  <w:szCs w:val="20"/>
                                </w:rPr>
                                <w:drawing>
                                  <wp:inline distT="0" distB="0" distL="0" distR="0" wp14:anchorId="56330F67" wp14:editId="74EE3EC0">
                                    <wp:extent cx="584200" cy="387350"/>
                                    <wp:effectExtent l="0" t="0" r="6350" b="0"/>
                                    <wp:docPr id="812340458" name="Picture 1" descr="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40458" name="Picture 1" descr="Close-up of a signature&#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606393" cy="402065"/>
                                            </a:xfrm>
                                            <a:prstGeom prst="rect">
                                              <a:avLst/>
                                            </a:prstGeom>
                                          </pic:spPr>
                                        </pic:pic>
                                      </a:graphicData>
                                    </a:graphic>
                                  </wp:inline>
                                </w:drawing>
                              </w:r>
                            </w:ins>
                            <w:r w:rsidRPr="00A01F52">
                              <w:rPr>
                                <w:rFonts w:ascii="Arial" w:hAnsi="Arial" w:cs="Arial"/>
                                <w:color w:val="000048"/>
                                <w:sz w:val="20"/>
                                <w:szCs w:val="20"/>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68F1089" id="Rectangle 1" o:spid="_x0000_s1027" style="position:absolute;margin-left:0;margin-top:8.2pt;width:529.5pt;height:11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" fillcolor="white [3201]" strokecolor="#4472c4 [3204]" strokeweight="1pt">
                <v:path arrowok="t"/>
                <v:textbox>
                  <w:txbxContent>
                    <w:p w14:paraId="74497248" w14:textId="11E7F1BD" w:rsidR="0017595D" w:rsidRPr="00862E3F" w:rsidRDefault="0017595D" w:rsidP="0017595D">
                      <w:pPr>
                        <w:rPr>
                          <w:rFonts w:ascii="Arial" w:hAnsi="Arial" w:cs="Arial"/>
                          <w:color w:val="000048"/>
                          <w:sz w:val="20"/>
                          <w:szCs w:val="20"/>
                        </w:rPr>
                      </w:pPr>
                      <w:r w:rsidRPr="00862E3F">
                        <w:rPr>
                          <w:rFonts w:ascii="Arial" w:hAnsi="Arial" w:cs="Arial"/>
                          <w:color w:val="000048"/>
                          <w:sz w:val="20"/>
                          <w:szCs w:val="20"/>
                        </w:rPr>
                        <w:t xml:space="preserve">Candidate Name:    </w:t>
                      </w:r>
                      <w:del w:id="112" w:author="Khokle, Aryan (Contractor)" w:date="2025-03-27T17:04:00Z" w16du:dateUtc="2025-03-27T11:34:00Z">
                        <w:r w:rsidRPr="00862E3F" w:rsidDel="00BB5AB2">
                          <w:rPr>
                            <w:rFonts w:ascii="Arial" w:hAnsi="Arial" w:cs="Arial"/>
                            <w:color w:val="000048"/>
                            <w:sz w:val="20"/>
                            <w:szCs w:val="20"/>
                          </w:rPr>
                          <w:delText>_____________</w:delText>
                        </w:r>
                      </w:del>
                      <w:ins w:id="113" w:author="Khokle, Aryan (Contractor)" w:date="2025-03-27T16:51:00Z" w16du:dateUtc="2025-03-27T11:21:00Z">
                        <w:r w:rsidR="009F5F5D">
                          <w:rPr>
                            <w:rFonts w:ascii="Arial" w:hAnsi="Arial" w:cs="Arial"/>
                            <w:color w:val="000048"/>
                            <w:sz w:val="20"/>
                            <w:szCs w:val="20"/>
                          </w:rPr>
                          <w:t>Aryan Khokle</w:t>
                        </w:r>
                      </w:ins>
                      <w:del w:id="114" w:author="Khokle, Aryan (Contractor)" w:date="2025-03-27T17:04:00Z" w16du:dateUtc="2025-03-27T11:34:00Z">
                        <w:r w:rsidRPr="00862E3F" w:rsidDel="00BB5AB2">
                          <w:rPr>
                            <w:rFonts w:ascii="Arial" w:hAnsi="Arial" w:cs="Arial"/>
                            <w:color w:val="000048"/>
                            <w:sz w:val="20"/>
                            <w:szCs w:val="20"/>
                          </w:rPr>
                          <w:delText>_____________</w:delText>
                        </w:r>
                      </w:del>
                      <w:r w:rsidRPr="00862E3F">
                        <w:rPr>
                          <w:rFonts w:ascii="Arial" w:hAnsi="Arial" w:cs="Arial"/>
                          <w:color w:val="000048"/>
                          <w:sz w:val="20"/>
                          <w:szCs w:val="20"/>
                        </w:rPr>
                        <w:t xml:space="preserve"> </w:t>
                      </w:r>
                      <w:r w:rsidRPr="00862E3F">
                        <w:rPr>
                          <w:rFonts w:ascii="Arial" w:hAnsi="Arial" w:cs="Arial"/>
                          <w:color w:val="000048"/>
                          <w:sz w:val="20"/>
                          <w:szCs w:val="20"/>
                        </w:rPr>
                        <w:tab/>
                      </w:r>
                      <w:ins w:id="115" w:author="Khokle, Aryan (Contractor)" w:date="2025-03-27T17:05:00Z" w16du:dateUtc="2025-03-27T11:35:00Z">
                        <w:r w:rsidR="00BB5AB2">
                          <w:rPr>
                            <w:rFonts w:ascii="Arial" w:hAnsi="Arial" w:cs="Arial"/>
                            <w:color w:val="000048"/>
                            <w:sz w:val="20"/>
                            <w:szCs w:val="20"/>
                          </w:rPr>
                          <w:t xml:space="preserve">                      </w:t>
                        </w:r>
                      </w:ins>
                      <w:del w:id="116" w:author="Khokle, Aryan (Contractor)" w:date="2025-03-27T16:59:00Z" w16du:dateUtc="2025-03-27T11:29:00Z">
                        <w:r w:rsidRPr="00862E3F" w:rsidDel="009F5F5D">
                          <w:rPr>
                            <w:rFonts w:ascii="Arial" w:hAnsi="Arial" w:cs="Arial"/>
                            <w:color w:val="000048"/>
                            <w:sz w:val="20"/>
                            <w:szCs w:val="20"/>
                          </w:rPr>
                          <w:tab/>
                        </w:r>
                      </w:del>
                      <w:r w:rsidRPr="00862E3F">
                        <w:rPr>
                          <w:rFonts w:ascii="Arial" w:hAnsi="Arial" w:cs="Arial"/>
                          <w:color w:val="000048"/>
                          <w:sz w:val="20"/>
                          <w:szCs w:val="20"/>
                        </w:rPr>
                        <w:t>Candidate ID</w:t>
                      </w:r>
                      <w:ins w:id="117" w:author="Khokle, Aryan (Contractor)" w:date="2025-03-27T16:59:00Z" w16du:dateUtc="2025-03-27T11:29:00Z">
                        <w:r w:rsidR="009F5F5D">
                          <w:rPr>
                            <w:rFonts w:ascii="Arial" w:hAnsi="Arial" w:cs="Arial"/>
                            <w:color w:val="000048"/>
                            <w:sz w:val="20"/>
                            <w:szCs w:val="20"/>
                          </w:rPr>
                          <w:t xml:space="preserve">: </w:t>
                        </w:r>
                      </w:ins>
                      <w:del w:id="118" w:author="Khokle, Aryan (Contractor)" w:date="2025-03-27T16:59:00Z" w16du:dateUtc="2025-03-27T11:29:00Z">
                        <w:r w:rsidRPr="00862E3F" w:rsidDel="009F5F5D">
                          <w:rPr>
                            <w:rFonts w:ascii="Arial" w:hAnsi="Arial" w:cs="Arial"/>
                            <w:color w:val="000048"/>
                            <w:sz w:val="20"/>
                            <w:szCs w:val="20"/>
                          </w:rPr>
                          <w:tab/>
                          <w:delText xml:space="preserve">: </w:delText>
                        </w:r>
                      </w:del>
                      <w:ins w:id="119" w:author="Khokle, Aryan (Contractor)" w:date="2025-03-27T16:51:00Z" w16du:dateUtc="2025-03-27T11:21:00Z">
                        <w:r w:rsidR="009F5F5D">
                          <w:rPr>
                            <w:rFonts w:ascii="Arial" w:hAnsi="Arial" w:cs="Arial"/>
                            <w:color w:val="000048"/>
                            <w:sz w:val="20"/>
                            <w:szCs w:val="20"/>
                          </w:rPr>
                          <w:t>2387739</w:t>
                        </w:r>
                      </w:ins>
                      <w:del w:id="120" w:author="Khokle, Aryan (Contractor)" w:date="2025-03-27T17:05:00Z" w16du:dateUtc="2025-03-27T11:35:00Z">
                        <w:r w:rsidRPr="00862E3F" w:rsidDel="00BB5AB2">
                          <w:rPr>
                            <w:rFonts w:ascii="Arial" w:hAnsi="Arial" w:cs="Arial"/>
                            <w:color w:val="000048"/>
                            <w:sz w:val="20"/>
                            <w:szCs w:val="20"/>
                          </w:rPr>
                          <w:delText>_______________</w:delText>
                        </w:r>
                      </w:del>
                    </w:p>
                    <w:p w14:paraId="40B22021" w14:textId="4BD219C2" w:rsidR="0017595D" w:rsidRPr="00A01F52" w:rsidRDefault="0017595D" w:rsidP="0017595D">
                      <w:pPr>
                        <w:rPr>
                          <w:rFonts w:ascii="Arial" w:hAnsi="Arial" w:cs="Arial"/>
                          <w:color w:val="000048"/>
                          <w:sz w:val="20"/>
                          <w:szCs w:val="20"/>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del w:id="121" w:author="Khokle, Aryan (Contractor)" w:date="2025-03-27T17:05:00Z" w16du:dateUtc="2025-03-27T11:35:00Z">
                        <w:r w:rsidRPr="00862E3F" w:rsidDel="00BB5AB2">
                          <w:rPr>
                            <w:rFonts w:ascii="Arial" w:hAnsi="Arial" w:cs="Arial"/>
                            <w:color w:val="000048"/>
                            <w:sz w:val="20"/>
                            <w:szCs w:val="20"/>
                          </w:rPr>
                          <w:delText>____</w:delText>
                        </w:r>
                      </w:del>
                      <w:ins w:id="122" w:author="Khokle, Aryan (Contractor)" w:date="2025-03-27T16:52:00Z" w16du:dateUtc="2025-03-27T11:22:00Z">
                        <w:r w:rsidR="009F5F5D">
                          <w:rPr>
                            <w:rFonts w:ascii="Arial" w:hAnsi="Arial" w:cs="Arial"/>
                            <w:color w:val="000048"/>
                            <w:sz w:val="20"/>
                            <w:szCs w:val="20"/>
                          </w:rPr>
                          <w:t>Chennai</w:t>
                        </w:r>
                      </w:ins>
                      <w:del w:id="123" w:author="Khokle, Aryan (Contractor)" w:date="2025-03-27T17:05:00Z" w16du:dateUtc="2025-03-27T11:35:00Z">
                        <w:r w:rsidRPr="00862E3F" w:rsidDel="00BB5AB2">
                          <w:rPr>
                            <w:rFonts w:ascii="Arial" w:hAnsi="Arial" w:cs="Arial"/>
                            <w:color w:val="000048"/>
                            <w:sz w:val="20"/>
                            <w:szCs w:val="20"/>
                          </w:rPr>
                          <w:delText>__________</w:delText>
                        </w:r>
                      </w:del>
                      <w:r w:rsidRPr="00862E3F">
                        <w:rPr>
                          <w:rFonts w:ascii="Arial" w:hAnsi="Arial" w:cs="Arial"/>
                          <w:color w:val="000048"/>
                          <w:sz w:val="20"/>
                          <w:szCs w:val="20"/>
                        </w:rPr>
                        <w:tab/>
                        <w:t xml:space="preserve">Date:  </w:t>
                      </w:r>
                      <w:ins w:id="124" w:author="Khokle, Aryan (Contractor)" w:date="2025-03-27T16:55:00Z" w16du:dateUtc="2025-03-27T11:25:00Z">
                        <w:r w:rsidR="009F5F5D">
                          <w:rPr>
                            <w:rFonts w:ascii="Arial" w:hAnsi="Arial" w:cs="Arial"/>
                            <w:color w:val="000048"/>
                            <w:sz w:val="20"/>
                            <w:szCs w:val="20"/>
                          </w:rPr>
                          <w:t>27/03/25</w:t>
                        </w:r>
                      </w:ins>
                      <w:del w:id="125" w:author="Khokle, Aryan (Contractor)" w:date="2025-03-27T16:52:00Z" w16du:dateUtc="2025-03-27T11:22:00Z">
                        <w:r w:rsidRPr="00A01F52" w:rsidDel="009F5F5D">
                          <w:rPr>
                            <w:rFonts w:ascii="Arial" w:hAnsi="Arial" w:cs="Arial"/>
                            <w:color w:val="000048"/>
                            <w:sz w:val="20"/>
                            <w:szCs w:val="20"/>
                          </w:rPr>
                          <w:delText xml:space="preserve">dd </w:delText>
                        </w:r>
                      </w:del>
                      <w:del w:id="126" w:author="Khokle, Aryan (Contractor)" w:date="2025-03-27T16:53:00Z" w16du:dateUtc="2025-03-27T11:23:00Z">
                        <w:r w:rsidRPr="00A01F52" w:rsidDel="009F5F5D">
                          <w:rPr>
                            <w:rFonts w:ascii="Arial" w:hAnsi="Arial" w:cs="Arial"/>
                            <w:color w:val="000048"/>
                            <w:sz w:val="20"/>
                            <w:szCs w:val="20"/>
                          </w:rPr>
                          <w:delText>/ mm / yy</w:delText>
                        </w:r>
                      </w:del>
                      <w:ins w:id="127" w:author="Khokle, Aryan (Contractor)" w:date="2025-03-27T16:55:00Z" w16du:dateUtc="2025-03-27T11:25:00Z">
                        <w:r w:rsidR="009F5F5D">
                          <w:rPr>
                            <w:rFonts w:ascii="Arial" w:hAnsi="Arial" w:cs="Arial"/>
                            <w:color w:val="000048"/>
                            <w:sz w:val="20"/>
                            <w:szCs w:val="20"/>
                          </w:rPr>
                          <w:t xml:space="preserve">           </w:t>
                        </w:r>
                      </w:ins>
                      <w:del w:id="128" w:author="Khokle, Aryan (Contractor)" w:date="2025-03-27T16:55:00Z" w16du:dateUtc="2025-03-27T11:25:00Z">
                        <w:r w:rsidRPr="00A01F52" w:rsidDel="009F5F5D">
                          <w:rPr>
                            <w:rFonts w:ascii="Arial" w:hAnsi="Arial" w:cs="Arial"/>
                            <w:color w:val="000048"/>
                            <w:sz w:val="20"/>
                            <w:szCs w:val="20"/>
                          </w:rPr>
                          <w:tab/>
                        </w:r>
                      </w:del>
                      <w:r w:rsidRPr="00862E3F">
                        <w:rPr>
                          <w:rFonts w:ascii="Arial" w:hAnsi="Arial" w:cs="Arial"/>
                          <w:color w:val="000048"/>
                          <w:sz w:val="20"/>
                          <w:szCs w:val="20"/>
                        </w:rPr>
                        <w:t>Signature</w:t>
                      </w:r>
                      <w:r w:rsidRPr="00862E3F">
                        <w:rPr>
                          <w:rFonts w:ascii="Arial" w:hAnsi="Arial" w:cs="Arial"/>
                          <w:color w:val="000048"/>
                          <w:sz w:val="20"/>
                          <w:szCs w:val="20"/>
                        </w:rPr>
                        <w:tab/>
                        <w:t>:</w:t>
                      </w:r>
                      <w:r w:rsidRPr="00A01F52">
                        <w:rPr>
                          <w:rFonts w:ascii="Arial" w:hAnsi="Arial" w:cs="Arial"/>
                          <w:color w:val="000048"/>
                          <w:sz w:val="20"/>
                          <w:szCs w:val="20"/>
                        </w:rPr>
                        <w:tab/>
                      </w:r>
                      <w:ins w:id="129" w:author="Khokle, Aryan (Contractor)" w:date="2025-03-27T16:58:00Z" w16du:dateUtc="2025-03-27T11:28:00Z">
                        <w:r w:rsidR="009F5F5D">
                          <w:rPr>
                            <w:rFonts w:ascii="Arial" w:hAnsi="Arial" w:cs="Arial"/>
                            <w:noProof/>
                            <w:color w:val="000048"/>
                            <w:sz w:val="20"/>
                            <w:szCs w:val="20"/>
                          </w:rPr>
                          <w:drawing>
                            <wp:inline distT="0" distB="0" distL="0" distR="0" wp14:anchorId="56330F67" wp14:editId="74EE3EC0">
                              <wp:extent cx="584200" cy="387350"/>
                              <wp:effectExtent l="0" t="0" r="6350" b="0"/>
                              <wp:docPr id="812340458" name="Picture 1" descr="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40458" name="Picture 1" descr="Close-up of a signature&#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606393" cy="402065"/>
                                      </a:xfrm>
                                      <a:prstGeom prst="rect">
                                        <a:avLst/>
                                      </a:prstGeom>
                                    </pic:spPr>
                                  </pic:pic>
                                </a:graphicData>
                              </a:graphic>
                            </wp:inline>
                          </w:drawing>
                        </w:r>
                      </w:ins>
                      <w:r w:rsidRPr="00A01F52">
                        <w:rPr>
                          <w:rFonts w:ascii="Arial" w:hAnsi="Arial" w:cs="Arial"/>
                          <w:color w:val="000048"/>
                          <w:sz w:val="20"/>
                          <w:szCs w:val="20"/>
                        </w:rPr>
                        <w:tab/>
                      </w:r>
                    </w:p>
                  </w:txbxContent>
                </v:textbox>
                <w10:wrap anchorx="margin"/>
              </v:rect>
            </w:pict>
          </mc:Fallback>
        </mc:AlternateContent>
      </w:r>
    </w:p>
    <w:bookmarkEnd w:id="92"/>
    <w:p w14:paraId="3327A176" w14:textId="5D7418B8" w:rsidR="0017595D" w:rsidRPr="00A04B35" w:rsidRDefault="0017595D" w:rsidP="0017595D">
      <w:pPr>
        <w:rPr>
          <w:rFonts w:ascii="Arial" w:hAnsi="Arial" w:cs="Arial"/>
        </w:rPr>
      </w:pPr>
    </w:p>
    <w:sectPr w:rsidR="0017595D" w:rsidRPr="00A04B35" w:rsidSect="003015B0">
      <w:headerReference w:type="default" r:id="rId34"/>
      <w:footerReference w:type="default" r:id="rId35"/>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120F7" w14:textId="77777777" w:rsidR="00D01DF8" w:rsidRDefault="00D01DF8" w:rsidP="00066922">
      <w:pPr>
        <w:spacing w:after="0" w:line="240" w:lineRule="auto"/>
      </w:pPr>
      <w:r>
        <w:separator/>
      </w:r>
    </w:p>
  </w:endnote>
  <w:endnote w:type="continuationSeparator" w:id="0">
    <w:p w14:paraId="08026A67" w14:textId="77777777" w:rsidR="00D01DF8" w:rsidRDefault="00D01DF8" w:rsidP="00066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B1BC8" w14:textId="7AF643D8" w:rsidR="006D7B31" w:rsidRDefault="006D7B31" w:rsidP="006D7B31">
    <w:pPr>
      <w:pStyle w:val="Footer"/>
      <w:tabs>
        <w:tab w:val="right" w:pos="9900"/>
      </w:tabs>
      <w:jc w:val="right"/>
    </w:pPr>
    <w:r>
      <w:rPr>
        <w:noProof/>
        <w:color w:val="000048"/>
      </w:rPr>
      <w:drawing>
        <wp:inline distT="0" distB="0" distL="0" distR="0" wp14:anchorId="5C03931E" wp14:editId="102FBB2C">
          <wp:extent cx="1543050" cy="4762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476250"/>
                  </a:xfrm>
                  <a:prstGeom prst="rect">
                    <a:avLst/>
                  </a:prstGeom>
                  <a:noFill/>
                  <a:ln>
                    <a:noFill/>
                  </a:ln>
                </pic:spPr>
              </pic:pic>
            </a:graphicData>
          </a:graphic>
        </wp:inline>
      </w:drawing>
    </w:r>
  </w:p>
  <w:p w14:paraId="2AA79B66" w14:textId="77777777" w:rsidR="005E596D" w:rsidRDefault="005E5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4AE2B" w14:textId="77777777" w:rsidR="00D01DF8" w:rsidRDefault="00D01DF8" w:rsidP="00066922">
      <w:pPr>
        <w:spacing w:after="0" w:line="240" w:lineRule="auto"/>
      </w:pPr>
      <w:r>
        <w:separator/>
      </w:r>
    </w:p>
  </w:footnote>
  <w:footnote w:type="continuationSeparator" w:id="0">
    <w:p w14:paraId="6E515DB9" w14:textId="77777777" w:rsidR="00D01DF8" w:rsidRDefault="00D01DF8" w:rsidP="00066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66B64" w14:textId="198D1FC2" w:rsidR="005E596D" w:rsidRDefault="005E596D" w:rsidP="00953934">
    <w:pPr>
      <w:pStyle w:val="Header"/>
      <w:tabs>
        <w:tab w:val="right" w:pos="9630"/>
      </w:tabs>
      <w:ind w:left="-720" w:right="-873"/>
    </w:pPr>
    <w:r>
      <w:rPr>
        <w:rFonts w:cs="Arial"/>
        <w:b/>
        <w:sz w:val="18"/>
      </w:rPr>
      <w:t xml:space="preserve">GenC </w:t>
    </w:r>
    <w:r w:rsidR="00807199">
      <w:rPr>
        <w:rFonts w:cs="Arial"/>
        <w:b/>
        <w:sz w:val="18"/>
      </w:rPr>
      <w:t xml:space="preserve">Internship skilling </w:t>
    </w:r>
    <w:r w:rsidR="006F7E5E">
      <w:rPr>
        <w:rFonts w:cs="Arial"/>
        <w:b/>
        <w:sz w:val="18"/>
      </w:rPr>
      <w:t>Program Guideline</w:t>
    </w:r>
    <w:r w:rsidR="00DE1E30">
      <w:rPr>
        <w:rFonts w:cs="Arial"/>
        <w:b/>
        <w:sz w:val="18"/>
      </w:rPr>
      <w:t>s</w:t>
    </w:r>
    <w:r w:rsidR="00807199">
      <w:rPr>
        <w:rFonts w:eastAsia="MS Mincho" w:cs="Arial"/>
        <w:b/>
        <w:sz w:val="18"/>
        <w:szCs w:val="18"/>
      </w:rPr>
      <w:tab/>
    </w:r>
    <w:r w:rsidR="00807199">
      <w:rPr>
        <w:rFonts w:eastAsia="MS Mincho" w:cs="Arial"/>
        <w:b/>
        <w:sz w:val="18"/>
        <w:szCs w:val="18"/>
      </w:rPr>
      <w:tab/>
    </w:r>
    <w:r>
      <w:rPr>
        <w:rFonts w:eastAsia="MS Mincho" w:cs="Arial"/>
        <w:b/>
        <w:sz w:val="18"/>
        <w:szCs w:val="18"/>
      </w:rPr>
      <w:t>Controlled Copy</w:t>
    </w:r>
  </w:p>
  <w:p w14:paraId="5702A5F5" w14:textId="77777777" w:rsidR="005E596D" w:rsidRDefault="005E5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32D2"/>
    <w:multiLevelType w:val="hybridMultilevel"/>
    <w:tmpl w:val="B5CA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68A6"/>
    <w:multiLevelType w:val="hybridMultilevel"/>
    <w:tmpl w:val="ECFAE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0719B"/>
    <w:multiLevelType w:val="hybridMultilevel"/>
    <w:tmpl w:val="950C61BC"/>
    <w:lvl w:ilvl="0" w:tplc="CF2C661A">
      <w:start w:val="1"/>
      <w:numFmt w:val="bullet"/>
      <w:pStyle w:val="BodyBull2"/>
      <w:lvlText w:val="o"/>
      <w:lvlJc w:val="left"/>
      <w:pPr>
        <w:ind w:left="1800" w:hanging="360"/>
      </w:pPr>
      <w:rPr>
        <w:rFonts w:ascii="Courier New" w:hAnsi="Courier New" w:cs="Times New Roman" w:hint="default"/>
      </w:rPr>
    </w:lvl>
    <w:lvl w:ilvl="1" w:tplc="FFFFFFFF">
      <w:start w:val="1"/>
      <w:numFmt w:val="bullet"/>
      <w:lvlText w:val="o"/>
      <w:lvlJc w:val="left"/>
      <w:pPr>
        <w:tabs>
          <w:tab w:val="num" w:pos="2520"/>
        </w:tabs>
        <w:ind w:left="2520" w:hanging="360"/>
      </w:pPr>
      <w:rPr>
        <w:rFonts w:ascii="Courier New" w:hAnsi="Courier New" w:cs="Times New Roman" w:hint="default"/>
      </w:rPr>
    </w:lvl>
    <w:lvl w:ilvl="2" w:tplc="FFFFFFFF">
      <w:start w:val="1"/>
      <w:numFmt w:val="bullet"/>
      <w:lvlText w:val="o"/>
      <w:lvlJc w:val="left"/>
      <w:pPr>
        <w:tabs>
          <w:tab w:val="num" w:pos="3240"/>
        </w:tabs>
        <w:ind w:left="3240" w:hanging="360"/>
      </w:pPr>
      <w:rPr>
        <w:rFonts w:ascii="Courier New" w:hAnsi="Courier New" w:cs="Times New Roman"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cs="Times New Roman"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cs="Times New Roman"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1550D36"/>
    <w:multiLevelType w:val="hybridMultilevel"/>
    <w:tmpl w:val="A48E45E2"/>
    <w:lvl w:ilvl="0" w:tplc="671E7688">
      <w:start w:val="1"/>
      <w:numFmt w:val="bullet"/>
      <w:pStyle w:val="BodyBull1"/>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82775B"/>
    <w:multiLevelType w:val="multilevel"/>
    <w:tmpl w:val="312CEC66"/>
    <w:lvl w:ilvl="0">
      <w:start w:val="1"/>
      <w:numFmt w:val="decimal"/>
      <w:pStyle w:val="Heading1"/>
      <w:lvlText w:val="%1"/>
      <w:lvlJc w:val="left"/>
      <w:pPr>
        <w:ind w:left="522" w:hanging="432"/>
      </w:pPr>
      <w:rPr>
        <w:rFonts w:hint="default"/>
        <w:color w:val="000048"/>
        <w:sz w:val="36"/>
        <w:szCs w:val="36"/>
      </w:rPr>
    </w:lvl>
    <w:lvl w:ilvl="1">
      <w:start w:val="1"/>
      <w:numFmt w:val="decimal"/>
      <w:lvlText w:val="%1.%2"/>
      <w:lvlJc w:val="left"/>
      <w:pPr>
        <w:ind w:left="846" w:hanging="576"/>
      </w:pPr>
      <w:rPr>
        <w:rFonts w:hint="default"/>
        <w:color w:val="000048"/>
        <w:sz w:val="28"/>
        <w:szCs w:val="28"/>
      </w:rPr>
    </w:lvl>
    <w:lvl w:ilvl="2">
      <w:start w:val="1"/>
      <w:numFmt w:val="decimal"/>
      <w:pStyle w:val="Heading3"/>
      <w:lvlText w:val="%1.%2.%3"/>
      <w:lvlJc w:val="left"/>
      <w:pPr>
        <w:ind w:left="720" w:hanging="720"/>
      </w:pPr>
      <w:rPr>
        <w:rFonts w:ascii="Arial" w:hAnsi="Arial" w:cs="Arial" w:hint="default"/>
        <w:b/>
        <w:bCs/>
        <w:sz w:val="24"/>
        <w:szCs w:val="24"/>
      </w:rPr>
    </w:lvl>
    <w:lvl w:ilvl="3">
      <w:start w:val="1"/>
      <w:numFmt w:val="decimal"/>
      <w:pStyle w:val="Heading4"/>
      <w:lvlText w:val="%1.%2.%3.%4"/>
      <w:lvlJc w:val="left"/>
      <w:pPr>
        <w:ind w:left="864" w:hanging="864"/>
      </w:pPr>
      <w:rPr>
        <w:rFonts w:hint="default"/>
        <w:color w:val="000048"/>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52F6F99"/>
    <w:multiLevelType w:val="hybridMultilevel"/>
    <w:tmpl w:val="9CF4D384"/>
    <w:lvl w:ilvl="0" w:tplc="FFFFFFFF">
      <w:start w:val="1"/>
      <w:numFmt w:val="decimal"/>
      <w:lvlText w:val="%1."/>
      <w:lvlJc w:val="left"/>
      <w:pPr>
        <w:ind w:left="360" w:hanging="360"/>
      </w:pPr>
      <w:rPr>
        <w:rFonts w:hint="default"/>
      </w:rPr>
    </w:lvl>
    <w:lvl w:ilvl="1" w:tplc="FFFFFFFF">
      <w:start w:val="1"/>
      <w:numFmt w:val="decimal"/>
      <w:lvlText w:val="%2."/>
      <w:lvlJc w:val="left"/>
      <w:pPr>
        <w:ind w:left="360" w:hanging="360"/>
      </w:pPr>
    </w:lvl>
    <w:lvl w:ilvl="2" w:tplc="04090011">
      <w:start w:val="1"/>
      <w:numFmt w:val="decimal"/>
      <w:lvlText w:val="%3)"/>
      <w:lvlJc w:val="left"/>
      <w:pPr>
        <w:ind w:left="1980" w:hanging="360"/>
      </w:pPr>
    </w:lvl>
    <w:lvl w:ilvl="3" w:tplc="FFFFFFFF">
      <w:start w:val="1"/>
      <w:numFmt w:val="lowerRoman"/>
      <w:lvlText w:val="(%4)"/>
      <w:lvlJc w:val="left"/>
      <w:pPr>
        <w:ind w:left="2880" w:hanging="720"/>
      </w:pPr>
      <w:rPr>
        <w:rFonts w:hint="default"/>
      </w:rPr>
    </w:lvl>
    <w:lvl w:ilvl="4" w:tplc="FFFFFFFF">
      <w:start w:val="1"/>
      <w:numFmt w:val="decimal"/>
      <w:lvlText w:val="%5)"/>
      <w:lvlJc w:val="left"/>
      <w:pPr>
        <w:ind w:left="3240" w:hanging="360"/>
      </w:pPr>
      <w:rPr>
        <w:rFonts w:hint="default"/>
      </w:r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8" w15:restartNumberingAfterBreak="0">
    <w:nsid w:val="22BC360E"/>
    <w:multiLevelType w:val="hybridMultilevel"/>
    <w:tmpl w:val="4B0C60EE"/>
    <w:lvl w:ilvl="0" w:tplc="409A9F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6D39AE"/>
    <w:multiLevelType w:val="hybridMultilevel"/>
    <w:tmpl w:val="09F2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50E3E"/>
    <w:multiLevelType w:val="hybridMultilevel"/>
    <w:tmpl w:val="5AD6577A"/>
    <w:lvl w:ilvl="0" w:tplc="40A8FD5E">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363B37DE"/>
    <w:multiLevelType w:val="hybridMultilevel"/>
    <w:tmpl w:val="0E24F4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73E7974"/>
    <w:multiLevelType w:val="hybridMultilevel"/>
    <w:tmpl w:val="5C5229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BF439CE"/>
    <w:multiLevelType w:val="hybridMultilevel"/>
    <w:tmpl w:val="9C82ABDE"/>
    <w:lvl w:ilvl="0" w:tplc="04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start w:val="1"/>
      <w:numFmt w:val="bullet"/>
      <w:lvlText w:val=""/>
      <w:lvlJc w:val="left"/>
      <w:pPr>
        <w:ind w:left="1980" w:hanging="360"/>
      </w:pPr>
      <w:rPr>
        <w:rFonts w:ascii="Wingdings" w:hAnsi="Wingdings" w:hint="default"/>
      </w:rPr>
    </w:lvl>
    <w:lvl w:ilvl="3" w:tplc="FFFFFFFF">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4"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9685E"/>
    <w:multiLevelType w:val="hybridMultilevel"/>
    <w:tmpl w:val="A9E42870"/>
    <w:lvl w:ilvl="0" w:tplc="CB564B1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394DE2"/>
    <w:multiLevelType w:val="hybridMultilevel"/>
    <w:tmpl w:val="4EDE12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F10643A"/>
    <w:multiLevelType w:val="hybridMultilevel"/>
    <w:tmpl w:val="047C87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56692B"/>
    <w:multiLevelType w:val="hybridMultilevel"/>
    <w:tmpl w:val="68F4AE5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E3164DE4">
      <w:start w:val="23"/>
      <w:numFmt w:val="decimal"/>
      <w:lvlText w:val="%6"/>
      <w:lvlJc w:val="left"/>
      <w:pPr>
        <w:ind w:left="4140" w:hanging="360"/>
      </w:pPr>
      <w:rPr>
        <w:rFonts w:hint="default"/>
      </w:r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1"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0082D7D"/>
    <w:multiLevelType w:val="hybridMultilevel"/>
    <w:tmpl w:val="C516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04E10"/>
    <w:multiLevelType w:val="hybridMultilevel"/>
    <w:tmpl w:val="F97A61F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8082866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9680673">
    <w:abstractNumId w:val="3"/>
  </w:num>
  <w:num w:numId="3" w16cid:durableId="118035532">
    <w:abstractNumId w:val="2"/>
  </w:num>
  <w:num w:numId="4" w16cid:durableId="768501594">
    <w:abstractNumId w:val="15"/>
  </w:num>
  <w:num w:numId="5" w16cid:durableId="1777867966">
    <w:abstractNumId w:val="4"/>
  </w:num>
  <w:num w:numId="6" w16cid:durableId="1248267403">
    <w:abstractNumId w:val="18"/>
  </w:num>
  <w:num w:numId="7" w16cid:durableId="1845587376">
    <w:abstractNumId w:val="16"/>
  </w:num>
  <w:num w:numId="8" w16cid:durableId="810748968">
    <w:abstractNumId w:val="19"/>
  </w:num>
  <w:num w:numId="9" w16cid:durableId="33165281">
    <w:abstractNumId w:val="24"/>
  </w:num>
  <w:num w:numId="10" w16cid:durableId="1822577573">
    <w:abstractNumId w:val="9"/>
  </w:num>
  <w:num w:numId="11" w16cid:durableId="1906451456">
    <w:abstractNumId w:val="1"/>
  </w:num>
  <w:num w:numId="12" w16cid:durableId="419522947">
    <w:abstractNumId w:val="8"/>
  </w:num>
  <w:num w:numId="13" w16cid:durableId="1959330236">
    <w:abstractNumId w:val="13"/>
  </w:num>
  <w:num w:numId="14" w16cid:durableId="1038431964">
    <w:abstractNumId w:val="10"/>
  </w:num>
  <w:num w:numId="15" w16cid:durableId="383722438">
    <w:abstractNumId w:val="6"/>
  </w:num>
  <w:num w:numId="16" w16cid:durableId="676807426">
    <w:abstractNumId w:val="23"/>
  </w:num>
  <w:num w:numId="17" w16cid:durableId="1151292910">
    <w:abstractNumId w:val="11"/>
  </w:num>
  <w:num w:numId="18" w16cid:durableId="1084687645">
    <w:abstractNumId w:val="17"/>
  </w:num>
  <w:num w:numId="19" w16cid:durableId="907350203">
    <w:abstractNumId w:val="22"/>
  </w:num>
  <w:num w:numId="20" w16cid:durableId="450900182">
    <w:abstractNumId w:val="5"/>
  </w:num>
  <w:num w:numId="21" w16cid:durableId="1212035090">
    <w:abstractNumId w:val="20"/>
  </w:num>
  <w:num w:numId="22" w16cid:durableId="1660380551">
    <w:abstractNumId w:val="25"/>
  </w:num>
  <w:num w:numId="23" w16cid:durableId="52579737">
    <w:abstractNumId w:val="14"/>
  </w:num>
  <w:num w:numId="24" w16cid:durableId="6133700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33699031">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29595679">
    <w:abstractNumId w:val="4"/>
  </w:num>
  <w:num w:numId="27" w16cid:durableId="1729038619">
    <w:abstractNumId w:val="21"/>
  </w:num>
  <w:num w:numId="28" w16cid:durableId="599530251">
    <w:abstractNumId w:val="4"/>
  </w:num>
  <w:num w:numId="29" w16cid:durableId="1780295544">
    <w:abstractNumId w:val="4"/>
  </w:num>
  <w:num w:numId="30" w16cid:durableId="1539053024">
    <w:abstractNumId w:val="4"/>
  </w:num>
  <w:num w:numId="31" w16cid:durableId="1783066107">
    <w:abstractNumId w:val="4"/>
  </w:num>
  <w:num w:numId="32" w16cid:durableId="569118229">
    <w:abstractNumId w:val="4"/>
  </w:num>
  <w:num w:numId="33" w16cid:durableId="782190539">
    <w:abstractNumId w:val="0"/>
  </w:num>
  <w:num w:numId="34" w16cid:durableId="1193543158">
    <w:abstractNumId w:val="4"/>
  </w:num>
  <w:num w:numId="35" w16cid:durableId="576287569">
    <w:abstractNumId w:val="12"/>
  </w:num>
  <w:num w:numId="36" w16cid:durableId="127942178">
    <w:abstractNumId w:val="4"/>
  </w:num>
  <w:num w:numId="37" w16cid:durableId="1257440040">
    <w:abstractNumId w:val="4"/>
  </w:num>
  <w:num w:numId="38" w16cid:durableId="2083061912">
    <w:abstractNumId w:val="4"/>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hokle, Aryan (Contractor)">
    <w15:presenceInfo w15:providerId="AD" w15:userId="S::2387739@cognizant.com::8511dcae-4f0f-4dc9-b68a-d20f299e83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22"/>
    <w:rsid w:val="0000272C"/>
    <w:rsid w:val="00004E25"/>
    <w:rsid w:val="0000553F"/>
    <w:rsid w:val="000103CD"/>
    <w:rsid w:val="0001051E"/>
    <w:rsid w:val="0001097F"/>
    <w:rsid w:val="00010C5F"/>
    <w:rsid w:val="00021860"/>
    <w:rsid w:val="00022400"/>
    <w:rsid w:val="00025403"/>
    <w:rsid w:val="000308D6"/>
    <w:rsid w:val="000363BF"/>
    <w:rsid w:val="000379DE"/>
    <w:rsid w:val="00037F66"/>
    <w:rsid w:val="0004359E"/>
    <w:rsid w:val="00047D7C"/>
    <w:rsid w:val="00047F8A"/>
    <w:rsid w:val="000653E2"/>
    <w:rsid w:val="00066922"/>
    <w:rsid w:val="00071B4F"/>
    <w:rsid w:val="000722E5"/>
    <w:rsid w:val="0007652B"/>
    <w:rsid w:val="000807FF"/>
    <w:rsid w:val="00081C3E"/>
    <w:rsid w:val="00081CB2"/>
    <w:rsid w:val="000861A6"/>
    <w:rsid w:val="000868F3"/>
    <w:rsid w:val="00087234"/>
    <w:rsid w:val="00087D22"/>
    <w:rsid w:val="0009185C"/>
    <w:rsid w:val="0009459C"/>
    <w:rsid w:val="000A053E"/>
    <w:rsid w:val="000A33A1"/>
    <w:rsid w:val="000B1283"/>
    <w:rsid w:val="000B392A"/>
    <w:rsid w:val="000B6560"/>
    <w:rsid w:val="000C40AE"/>
    <w:rsid w:val="000D0A6E"/>
    <w:rsid w:val="000D3E49"/>
    <w:rsid w:val="000D492C"/>
    <w:rsid w:val="000E55A4"/>
    <w:rsid w:val="000F2712"/>
    <w:rsid w:val="001016FB"/>
    <w:rsid w:val="00104549"/>
    <w:rsid w:val="00106089"/>
    <w:rsid w:val="00106C80"/>
    <w:rsid w:val="001167BD"/>
    <w:rsid w:val="00116CCA"/>
    <w:rsid w:val="00131D78"/>
    <w:rsid w:val="00136204"/>
    <w:rsid w:val="00136FAB"/>
    <w:rsid w:val="001404E5"/>
    <w:rsid w:val="00144A41"/>
    <w:rsid w:val="00154792"/>
    <w:rsid w:val="00155D99"/>
    <w:rsid w:val="001579E0"/>
    <w:rsid w:val="00160EDE"/>
    <w:rsid w:val="0017595D"/>
    <w:rsid w:val="001844BC"/>
    <w:rsid w:val="00186105"/>
    <w:rsid w:val="00192BB6"/>
    <w:rsid w:val="001940A9"/>
    <w:rsid w:val="001A22F0"/>
    <w:rsid w:val="001A487B"/>
    <w:rsid w:val="001A6C11"/>
    <w:rsid w:val="001B2F84"/>
    <w:rsid w:val="001B3ED8"/>
    <w:rsid w:val="001B6203"/>
    <w:rsid w:val="001B6EAC"/>
    <w:rsid w:val="001B7090"/>
    <w:rsid w:val="001B755F"/>
    <w:rsid w:val="001B7A47"/>
    <w:rsid w:val="001C0281"/>
    <w:rsid w:val="001C1FCA"/>
    <w:rsid w:val="001C3BCF"/>
    <w:rsid w:val="001C48FE"/>
    <w:rsid w:val="001C69B8"/>
    <w:rsid w:val="001C6F11"/>
    <w:rsid w:val="001C73F7"/>
    <w:rsid w:val="001D34E8"/>
    <w:rsid w:val="001D73BC"/>
    <w:rsid w:val="001D7775"/>
    <w:rsid w:val="001D7BBD"/>
    <w:rsid w:val="001E0BE9"/>
    <w:rsid w:val="001F3E56"/>
    <w:rsid w:val="001F67C2"/>
    <w:rsid w:val="001F7AF9"/>
    <w:rsid w:val="00203F3C"/>
    <w:rsid w:val="00203F4A"/>
    <w:rsid w:val="0020486D"/>
    <w:rsid w:val="00207602"/>
    <w:rsid w:val="00207F77"/>
    <w:rsid w:val="002124AD"/>
    <w:rsid w:val="00212689"/>
    <w:rsid w:val="00214C75"/>
    <w:rsid w:val="00223FE5"/>
    <w:rsid w:val="002250BA"/>
    <w:rsid w:val="002254D5"/>
    <w:rsid w:val="00225D3D"/>
    <w:rsid w:val="002269A7"/>
    <w:rsid w:val="00233E81"/>
    <w:rsid w:val="00236F89"/>
    <w:rsid w:val="0023702B"/>
    <w:rsid w:val="0025031B"/>
    <w:rsid w:val="00255816"/>
    <w:rsid w:val="00260599"/>
    <w:rsid w:val="00261369"/>
    <w:rsid w:val="00262FA3"/>
    <w:rsid w:val="0026374F"/>
    <w:rsid w:val="00265903"/>
    <w:rsid w:val="002717C0"/>
    <w:rsid w:val="00272AEA"/>
    <w:rsid w:val="00273BCE"/>
    <w:rsid w:val="00276D33"/>
    <w:rsid w:val="0028103D"/>
    <w:rsid w:val="00282A95"/>
    <w:rsid w:val="00287715"/>
    <w:rsid w:val="002A12FD"/>
    <w:rsid w:val="002A7DA7"/>
    <w:rsid w:val="002B0770"/>
    <w:rsid w:val="002B10D7"/>
    <w:rsid w:val="002B1A1D"/>
    <w:rsid w:val="002B245A"/>
    <w:rsid w:val="002B4CBE"/>
    <w:rsid w:val="002B63D3"/>
    <w:rsid w:val="002C6AD4"/>
    <w:rsid w:val="002D1173"/>
    <w:rsid w:val="002D7E1E"/>
    <w:rsid w:val="002F7AEA"/>
    <w:rsid w:val="003015B0"/>
    <w:rsid w:val="00302885"/>
    <w:rsid w:val="00303420"/>
    <w:rsid w:val="003133D8"/>
    <w:rsid w:val="00315052"/>
    <w:rsid w:val="0032233B"/>
    <w:rsid w:val="00330899"/>
    <w:rsid w:val="00341C14"/>
    <w:rsid w:val="00342B78"/>
    <w:rsid w:val="003436E1"/>
    <w:rsid w:val="00347B59"/>
    <w:rsid w:val="0035415D"/>
    <w:rsid w:val="00354DF2"/>
    <w:rsid w:val="00363178"/>
    <w:rsid w:val="0036790A"/>
    <w:rsid w:val="00371C52"/>
    <w:rsid w:val="00372DA0"/>
    <w:rsid w:val="0037548E"/>
    <w:rsid w:val="00376C6E"/>
    <w:rsid w:val="0038139E"/>
    <w:rsid w:val="00381725"/>
    <w:rsid w:val="00384777"/>
    <w:rsid w:val="0038513F"/>
    <w:rsid w:val="00393765"/>
    <w:rsid w:val="003A0FD5"/>
    <w:rsid w:val="003A256D"/>
    <w:rsid w:val="003A392B"/>
    <w:rsid w:val="003A63BA"/>
    <w:rsid w:val="003B11BD"/>
    <w:rsid w:val="003B2426"/>
    <w:rsid w:val="003B7CE8"/>
    <w:rsid w:val="003C3029"/>
    <w:rsid w:val="003C4E35"/>
    <w:rsid w:val="003D4BC4"/>
    <w:rsid w:val="003E2634"/>
    <w:rsid w:val="003E447A"/>
    <w:rsid w:val="003E6E33"/>
    <w:rsid w:val="003F5C9F"/>
    <w:rsid w:val="003F63CE"/>
    <w:rsid w:val="003F75FA"/>
    <w:rsid w:val="004028F9"/>
    <w:rsid w:val="004054FD"/>
    <w:rsid w:val="004058D1"/>
    <w:rsid w:val="00411012"/>
    <w:rsid w:val="00411A06"/>
    <w:rsid w:val="0041254F"/>
    <w:rsid w:val="00421921"/>
    <w:rsid w:val="004228C8"/>
    <w:rsid w:val="0042365D"/>
    <w:rsid w:val="004256D8"/>
    <w:rsid w:val="00425CC2"/>
    <w:rsid w:val="0042726B"/>
    <w:rsid w:val="004272F0"/>
    <w:rsid w:val="00427EB9"/>
    <w:rsid w:val="004432C2"/>
    <w:rsid w:val="00447E6D"/>
    <w:rsid w:val="004502AF"/>
    <w:rsid w:val="0045549E"/>
    <w:rsid w:val="0045762F"/>
    <w:rsid w:val="00457EB9"/>
    <w:rsid w:val="004602BD"/>
    <w:rsid w:val="00463C93"/>
    <w:rsid w:val="004664E8"/>
    <w:rsid w:val="004705E8"/>
    <w:rsid w:val="00470928"/>
    <w:rsid w:val="004739D9"/>
    <w:rsid w:val="00477A5F"/>
    <w:rsid w:val="00481F94"/>
    <w:rsid w:val="00483DD8"/>
    <w:rsid w:val="00490611"/>
    <w:rsid w:val="00493424"/>
    <w:rsid w:val="004935C2"/>
    <w:rsid w:val="00493E39"/>
    <w:rsid w:val="00494316"/>
    <w:rsid w:val="004945AD"/>
    <w:rsid w:val="00494DB6"/>
    <w:rsid w:val="004A0552"/>
    <w:rsid w:val="004A07AA"/>
    <w:rsid w:val="004A0AE7"/>
    <w:rsid w:val="004A0CDD"/>
    <w:rsid w:val="004A1B86"/>
    <w:rsid w:val="004A7E91"/>
    <w:rsid w:val="004B179A"/>
    <w:rsid w:val="004B270E"/>
    <w:rsid w:val="004B273B"/>
    <w:rsid w:val="004B2BCB"/>
    <w:rsid w:val="004B6BE3"/>
    <w:rsid w:val="004B6F00"/>
    <w:rsid w:val="004C0D25"/>
    <w:rsid w:val="004C743C"/>
    <w:rsid w:val="004D7293"/>
    <w:rsid w:val="004E42FB"/>
    <w:rsid w:val="004E790D"/>
    <w:rsid w:val="005039B4"/>
    <w:rsid w:val="00503B97"/>
    <w:rsid w:val="005153EB"/>
    <w:rsid w:val="00515DC4"/>
    <w:rsid w:val="005319C0"/>
    <w:rsid w:val="00536E9C"/>
    <w:rsid w:val="00543CE3"/>
    <w:rsid w:val="005501A6"/>
    <w:rsid w:val="0055659F"/>
    <w:rsid w:val="005575A4"/>
    <w:rsid w:val="00564A8A"/>
    <w:rsid w:val="00573CB5"/>
    <w:rsid w:val="00573F2F"/>
    <w:rsid w:val="005753CB"/>
    <w:rsid w:val="005754FD"/>
    <w:rsid w:val="005773A8"/>
    <w:rsid w:val="005928A7"/>
    <w:rsid w:val="00593C60"/>
    <w:rsid w:val="00595F55"/>
    <w:rsid w:val="005A0483"/>
    <w:rsid w:val="005A2CFA"/>
    <w:rsid w:val="005A308B"/>
    <w:rsid w:val="005B088A"/>
    <w:rsid w:val="005B0FED"/>
    <w:rsid w:val="005B1501"/>
    <w:rsid w:val="005B4F7C"/>
    <w:rsid w:val="005B71FE"/>
    <w:rsid w:val="005B7821"/>
    <w:rsid w:val="005C3546"/>
    <w:rsid w:val="005D3917"/>
    <w:rsid w:val="005D60E4"/>
    <w:rsid w:val="005E0439"/>
    <w:rsid w:val="005E07F6"/>
    <w:rsid w:val="005E372C"/>
    <w:rsid w:val="005E4AAE"/>
    <w:rsid w:val="005E596D"/>
    <w:rsid w:val="005E5E03"/>
    <w:rsid w:val="005E792B"/>
    <w:rsid w:val="005F0F00"/>
    <w:rsid w:val="005F2202"/>
    <w:rsid w:val="005F3D4B"/>
    <w:rsid w:val="005F698E"/>
    <w:rsid w:val="0060275B"/>
    <w:rsid w:val="00602DCC"/>
    <w:rsid w:val="006050FB"/>
    <w:rsid w:val="00613A4E"/>
    <w:rsid w:val="00632B8B"/>
    <w:rsid w:val="00636AFA"/>
    <w:rsid w:val="00645443"/>
    <w:rsid w:val="00645709"/>
    <w:rsid w:val="00654D82"/>
    <w:rsid w:val="006558CC"/>
    <w:rsid w:val="00656640"/>
    <w:rsid w:val="00656878"/>
    <w:rsid w:val="0065794D"/>
    <w:rsid w:val="00662C04"/>
    <w:rsid w:val="00663008"/>
    <w:rsid w:val="006658D8"/>
    <w:rsid w:val="006719E4"/>
    <w:rsid w:val="006806DF"/>
    <w:rsid w:val="006827C4"/>
    <w:rsid w:val="00684D68"/>
    <w:rsid w:val="00691302"/>
    <w:rsid w:val="006961DA"/>
    <w:rsid w:val="0069645C"/>
    <w:rsid w:val="00696D3F"/>
    <w:rsid w:val="00697900"/>
    <w:rsid w:val="006A0463"/>
    <w:rsid w:val="006A478E"/>
    <w:rsid w:val="006B0913"/>
    <w:rsid w:val="006B1B4F"/>
    <w:rsid w:val="006B4547"/>
    <w:rsid w:val="006C6A83"/>
    <w:rsid w:val="006C7368"/>
    <w:rsid w:val="006D0227"/>
    <w:rsid w:val="006D0D91"/>
    <w:rsid w:val="006D2052"/>
    <w:rsid w:val="006D29CF"/>
    <w:rsid w:val="006D2E0B"/>
    <w:rsid w:val="006D4BF2"/>
    <w:rsid w:val="006D51D3"/>
    <w:rsid w:val="006D5CC4"/>
    <w:rsid w:val="006D7B31"/>
    <w:rsid w:val="006E2845"/>
    <w:rsid w:val="006F1D0F"/>
    <w:rsid w:val="006F25EA"/>
    <w:rsid w:val="006F7E5E"/>
    <w:rsid w:val="007051EA"/>
    <w:rsid w:val="0070540D"/>
    <w:rsid w:val="00705C0A"/>
    <w:rsid w:val="0071039A"/>
    <w:rsid w:val="00711E41"/>
    <w:rsid w:val="00713016"/>
    <w:rsid w:val="00713DDF"/>
    <w:rsid w:val="00714332"/>
    <w:rsid w:val="00715245"/>
    <w:rsid w:val="0072083F"/>
    <w:rsid w:val="00724DF0"/>
    <w:rsid w:val="007251C1"/>
    <w:rsid w:val="007356AB"/>
    <w:rsid w:val="00741ECB"/>
    <w:rsid w:val="0074210D"/>
    <w:rsid w:val="00743452"/>
    <w:rsid w:val="00745445"/>
    <w:rsid w:val="007502DC"/>
    <w:rsid w:val="00750636"/>
    <w:rsid w:val="0075162E"/>
    <w:rsid w:val="007521A5"/>
    <w:rsid w:val="00754E39"/>
    <w:rsid w:val="007568A6"/>
    <w:rsid w:val="00760D63"/>
    <w:rsid w:val="00764521"/>
    <w:rsid w:val="00767CE9"/>
    <w:rsid w:val="00771740"/>
    <w:rsid w:val="00775E72"/>
    <w:rsid w:val="00776F01"/>
    <w:rsid w:val="00777A11"/>
    <w:rsid w:val="00782B45"/>
    <w:rsid w:val="00786F40"/>
    <w:rsid w:val="007A037B"/>
    <w:rsid w:val="007A05FF"/>
    <w:rsid w:val="007A132F"/>
    <w:rsid w:val="007A2D6D"/>
    <w:rsid w:val="007A409B"/>
    <w:rsid w:val="007A47A8"/>
    <w:rsid w:val="007A7356"/>
    <w:rsid w:val="007C4607"/>
    <w:rsid w:val="007C74C8"/>
    <w:rsid w:val="007D50C0"/>
    <w:rsid w:val="007D5BBF"/>
    <w:rsid w:val="007E26DB"/>
    <w:rsid w:val="007E2FE7"/>
    <w:rsid w:val="007E5E45"/>
    <w:rsid w:val="007E645D"/>
    <w:rsid w:val="007F09C2"/>
    <w:rsid w:val="007F0C99"/>
    <w:rsid w:val="007F2DD6"/>
    <w:rsid w:val="007F6ADC"/>
    <w:rsid w:val="00807199"/>
    <w:rsid w:val="00810047"/>
    <w:rsid w:val="0081091A"/>
    <w:rsid w:val="00812161"/>
    <w:rsid w:val="00812BD2"/>
    <w:rsid w:val="0081336B"/>
    <w:rsid w:val="0081499E"/>
    <w:rsid w:val="00820D9C"/>
    <w:rsid w:val="00821B7F"/>
    <w:rsid w:val="00824C16"/>
    <w:rsid w:val="0083024C"/>
    <w:rsid w:val="00832952"/>
    <w:rsid w:val="00832CD0"/>
    <w:rsid w:val="00833822"/>
    <w:rsid w:val="00837863"/>
    <w:rsid w:val="008419DF"/>
    <w:rsid w:val="0084465B"/>
    <w:rsid w:val="00845E5B"/>
    <w:rsid w:val="00847544"/>
    <w:rsid w:val="00850C20"/>
    <w:rsid w:val="00850E4D"/>
    <w:rsid w:val="008544CD"/>
    <w:rsid w:val="008565E5"/>
    <w:rsid w:val="00856CAC"/>
    <w:rsid w:val="00862E3F"/>
    <w:rsid w:val="00872A7F"/>
    <w:rsid w:val="008767AD"/>
    <w:rsid w:val="00877971"/>
    <w:rsid w:val="008833F1"/>
    <w:rsid w:val="008869CE"/>
    <w:rsid w:val="008876B1"/>
    <w:rsid w:val="00890E41"/>
    <w:rsid w:val="008914CE"/>
    <w:rsid w:val="008929CD"/>
    <w:rsid w:val="0089738D"/>
    <w:rsid w:val="008A3A68"/>
    <w:rsid w:val="008A48E2"/>
    <w:rsid w:val="008B087C"/>
    <w:rsid w:val="008B0AC9"/>
    <w:rsid w:val="008B4CE4"/>
    <w:rsid w:val="008B51E1"/>
    <w:rsid w:val="008B66FB"/>
    <w:rsid w:val="008C0A13"/>
    <w:rsid w:val="008C16B3"/>
    <w:rsid w:val="008C4EBF"/>
    <w:rsid w:val="008D0588"/>
    <w:rsid w:val="008D0C3B"/>
    <w:rsid w:val="008D20DC"/>
    <w:rsid w:val="008D6343"/>
    <w:rsid w:val="008E5A3F"/>
    <w:rsid w:val="008E5BDE"/>
    <w:rsid w:val="008E6EC0"/>
    <w:rsid w:val="008F2922"/>
    <w:rsid w:val="0090791A"/>
    <w:rsid w:val="00910684"/>
    <w:rsid w:val="00917C60"/>
    <w:rsid w:val="00927289"/>
    <w:rsid w:val="00927F04"/>
    <w:rsid w:val="0093026E"/>
    <w:rsid w:val="009306A7"/>
    <w:rsid w:val="00930EA1"/>
    <w:rsid w:val="00932667"/>
    <w:rsid w:val="00932DBA"/>
    <w:rsid w:val="0093760B"/>
    <w:rsid w:val="009460FA"/>
    <w:rsid w:val="0094624A"/>
    <w:rsid w:val="00946AC2"/>
    <w:rsid w:val="00953744"/>
    <w:rsid w:val="00953934"/>
    <w:rsid w:val="009541B0"/>
    <w:rsid w:val="00955A91"/>
    <w:rsid w:val="009619BC"/>
    <w:rsid w:val="00967A2C"/>
    <w:rsid w:val="00967CE8"/>
    <w:rsid w:val="00971175"/>
    <w:rsid w:val="0097285B"/>
    <w:rsid w:val="009737D1"/>
    <w:rsid w:val="00974904"/>
    <w:rsid w:val="00976871"/>
    <w:rsid w:val="00983CF1"/>
    <w:rsid w:val="0098731B"/>
    <w:rsid w:val="009876A9"/>
    <w:rsid w:val="0099077C"/>
    <w:rsid w:val="00990AE3"/>
    <w:rsid w:val="0099145E"/>
    <w:rsid w:val="00993702"/>
    <w:rsid w:val="009A04BA"/>
    <w:rsid w:val="009A063F"/>
    <w:rsid w:val="009A4CC4"/>
    <w:rsid w:val="009A7AE6"/>
    <w:rsid w:val="009B26EB"/>
    <w:rsid w:val="009B5072"/>
    <w:rsid w:val="009B5FA5"/>
    <w:rsid w:val="009B72DE"/>
    <w:rsid w:val="009C15D4"/>
    <w:rsid w:val="009C5F4C"/>
    <w:rsid w:val="009D09CC"/>
    <w:rsid w:val="009D79F8"/>
    <w:rsid w:val="009E3073"/>
    <w:rsid w:val="009F3CE7"/>
    <w:rsid w:val="009F5363"/>
    <w:rsid w:val="009F5F5D"/>
    <w:rsid w:val="009F6166"/>
    <w:rsid w:val="00A00AC3"/>
    <w:rsid w:val="00A01AF9"/>
    <w:rsid w:val="00A03CF2"/>
    <w:rsid w:val="00A03D2E"/>
    <w:rsid w:val="00A04203"/>
    <w:rsid w:val="00A04BEE"/>
    <w:rsid w:val="00A05444"/>
    <w:rsid w:val="00A119C4"/>
    <w:rsid w:val="00A13366"/>
    <w:rsid w:val="00A25848"/>
    <w:rsid w:val="00A31EDB"/>
    <w:rsid w:val="00A34C83"/>
    <w:rsid w:val="00A34DF4"/>
    <w:rsid w:val="00A50DBC"/>
    <w:rsid w:val="00A51355"/>
    <w:rsid w:val="00A51A83"/>
    <w:rsid w:val="00A5281F"/>
    <w:rsid w:val="00A53549"/>
    <w:rsid w:val="00A6059C"/>
    <w:rsid w:val="00A64189"/>
    <w:rsid w:val="00A70166"/>
    <w:rsid w:val="00A71E9A"/>
    <w:rsid w:val="00A774F0"/>
    <w:rsid w:val="00AA0247"/>
    <w:rsid w:val="00AA188C"/>
    <w:rsid w:val="00AA357C"/>
    <w:rsid w:val="00AA7F7F"/>
    <w:rsid w:val="00AB0FAA"/>
    <w:rsid w:val="00AC4491"/>
    <w:rsid w:val="00AD4057"/>
    <w:rsid w:val="00AD593F"/>
    <w:rsid w:val="00AF4448"/>
    <w:rsid w:val="00B016E9"/>
    <w:rsid w:val="00B0514B"/>
    <w:rsid w:val="00B06BB8"/>
    <w:rsid w:val="00B07821"/>
    <w:rsid w:val="00B07979"/>
    <w:rsid w:val="00B27A0E"/>
    <w:rsid w:val="00B30A5D"/>
    <w:rsid w:val="00B3391E"/>
    <w:rsid w:val="00B34880"/>
    <w:rsid w:val="00B355DD"/>
    <w:rsid w:val="00B37EE2"/>
    <w:rsid w:val="00B448D9"/>
    <w:rsid w:val="00B44E39"/>
    <w:rsid w:val="00B45824"/>
    <w:rsid w:val="00B45A0B"/>
    <w:rsid w:val="00B508B9"/>
    <w:rsid w:val="00B707DE"/>
    <w:rsid w:val="00B760FC"/>
    <w:rsid w:val="00B86F0D"/>
    <w:rsid w:val="00B909B6"/>
    <w:rsid w:val="00B91D72"/>
    <w:rsid w:val="00BA1A3A"/>
    <w:rsid w:val="00BA2264"/>
    <w:rsid w:val="00BA2CCE"/>
    <w:rsid w:val="00BA3EF0"/>
    <w:rsid w:val="00BA7375"/>
    <w:rsid w:val="00BB1131"/>
    <w:rsid w:val="00BB498C"/>
    <w:rsid w:val="00BB5AB2"/>
    <w:rsid w:val="00BC1897"/>
    <w:rsid w:val="00BC613B"/>
    <w:rsid w:val="00BC780A"/>
    <w:rsid w:val="00BD2037"/>
    <w:rsid w:val="00BD3718"/>
    <w:rsid w:val="00BD40DB"/>
    <w:rsid w:val="00BD5A22"/>
    <w:rsid w:val="00BE5CE8"/>
    <w:rsid w:val="00BE5DF9"/>
    <w:rsid w:val="00BE73B0"/>
    <w:rsid w:val="00BE7705"/>
    <w:rsid w:val="00BE77F8"/>
    <w:rsid w:val="00BF0E71"/>
    <w:rsid w:val="00BF13BF"/>
    <w:rsid w:val="00BF3D2B"/>
    <w:rsid w:val="00BF6296"/>
    <w:rsid w:val="00C030A1"/>
    <w:rsid w:val="00C13D75"/>
    <w:rsid w:val="00C14211"/>
    <w:rsid w:val="00C177C9"/>
    <w:rsid w:val="00C20923"/>
    <w:rsid w:val="00C2108B"/>
    <w:rsid w:val="00C229E2"/>
    <w:rsid w:val="00C26D31"/>
    <w:rsid w:val="00C3117A"/>
    <w:rsid w:val="00C31B7B"/>
    <w:rsid w:val="00C32DAF"/>
    <w:rsid w:val="00C37EDF"/>
    <w:rsid w:val="00C4335C"/>
    <w:rsid w:val="00C534AE"/>
    <w:rsid w:val="00C53ABB"/>
    <w:rsid w:val="00C547CA"/>
    <w:rsid w:val="00C5640D"/>
    <w:rsid w:val="00C62A5E"/>
    <w:rsid w:val="00C64D51"/>
    <w:rsid w:val="00C70D8A"/>
    <w:rsid w:val="00C7541C"/>
    <w:rsid w:val="00C804B1"/>
    <w:rsid w:val="00C81D7F"/>
    <w:rsid w:val="00C90E6E"/>
    <w:rsid w:val="00C914A1"/>
    <w:rsid w:val="00C9341C"/>
    <w:rsid w:val="00C93B10"/>
    <w:rsid w:val="00C93E04"/>
    <w:rsid w:val="00CA02F7"/>
    <w:rsid w:val="00CA135A"/>
    <w:rsid w:val="00CA6309"/>
    <w:rsid w:val="00CB5404"/>
    <w:rsid w:val="00CB611B"/>
    <w:rsid w:val="00CB6823"/>
    <w:rsid w:val="00CC6D2D"/>
    <w:rsid w:val="00CD1F14"/>
    <w:rsid w:val="00CD2812"/>
    <w:rsid w:val="00CD5781"/>
    <w:rsid w:val="00CD7ED9"/>
    <w:rsid w:val="00CE77FA"/>
    <w:rsid w:val="00CF138E"/>
    <w:rsid w:val="00CF58E4"/>
    <w:rsid w:val="00D01DF8"/>
    <w:rsid w:val="00D03704"/>
    <w:rsid w:val="00D04140"/>
    <w:rsid w:val="00D067CC"/>
    <w:rsid w:val="00D07EE4"/>
    <w:rsid w:val="00D15498"/>
    <w:rsid w:val="00D1634A"/>
    <w:rsid w:val="00D23642"/>
    <w:rsid w:val="00D25AAB"/>
    <w:rsid w:val="00D26D7F"/>
    <w:rsid w:val="00D315D8"/>
    <w:rsid w:val="00D32070"/>
    <w:rsid w:val="00D32461"/>
    <w:rsid w:val="00D324F6"/>
    <w:rsid w:val="00D3570D"/>
    <w:rsid w:val="00D373AA"/>
    <w:rsid w:val="00D42CEF"/>
    <w:rsid w:val="00D44520"/>
    <w:rsid w:val="00D449AD"/>
    <w:rsid w:val="00D52A42"/>
    <w:rsid w:val="00D53A9F"/>
    <w:rsid w:val="00D62ADA"/>
    <w:rsid w:val="00D7176F"/>
    <w:rsid w:val="00D761B5"/>
    <w:rsid w:val="00D7720C"/>
    <w:rsid w:val="00D81D7C"/>
    <w:rsid w:val="00D82308"/>
    <w:rsid w:val="00D85648"/>
    <w:rsid w:val="00D858D6"/>
    <w:rsid w:val="00D901D4"/>
    <w:rsid w:val="00D92F1E"/>
    <w:rsid w:val="00D95FBC"/>
    <w:rsid w:val="00D97BBA"/>
    <w:rsid w:val="00DA0DB6"/>
    <w:rsid w:val="00DA1873"/>
    <w:rsid w:val="00DA4935"/>
    <w:rsid w:val="00DB0682"/>
    <w:rsid w:val="00DB41C6"/>
    <w:rsid w:val="00DB7F1B"/>
    <w:rsid w:val="00DC071A"/>
    <w:rsid w:val="00DC1721"/>
    <w:rsid w:val="00DC1EEA"/>
    <w:rsid w:val="00DC6BAD"/>
    <w:rsid w:val="00DD2ADB"/>
    <w:rsid w:val="00DE1E30"/>
    <w:rsid w:val="00DE6FF2"/>
    <w:rsid w:val="00DE7133"/>
    <w:rsid w:val="00DE7FE1"/>
    <w:rsid w:val="00DF0CD3"/>
    <w:rsid w:val="00DF15E0"/>
    <w:rsid w:val="00DF226C"/>
    <w:rsid w:val="00DF3B73"/>
    <w:rsid w:val="00E000A2"/>
    <w:rsid w:val="00E02506"/>
    <w:rsid w:val="00E03E10"/>
    <w:rsid w:val="00E03FCB"/>
    <w:rsid w:val="00E07284"/>
    <w:rsid w:val="00E138E6"/>
    <w:rsid w:val="00E15BAA"/>
    <w:rsid w:val="00E1670C"/>
    <w:rsid w:val="00E20BAA"/>
    <w:rsid w:val="00E21DC7"/>
    <w:rsid w:val="00E2406A"/>
    <w:rsid w:val="00E2765A"/>
    <w:rsid w:val="00E31678"/>
    <w:rsid w:val="00E35C25"/>
    <w:rsid w:val="00E4062E"/>
    <w:rsid w:val="00E41C0E"/>
    <w:rsid w:val="00E42F9B"/>
    <w:rsid w:val="00E445DA"/>
    <w:rsid w:val="00E47611"/>
    <w:rsid w:val="00E47EAE"/>
    <w:rsid w:val="00E500A4"/>
    <w:rsid w:val="00E50764"/>
    <w:rsid w:val="00E521A7"/>
    <w:rsid w:val="00E53CBE"/>
    <w:rsid w:val="00E55B01"/>
    <w:rsid w:val="00E56C76"/>
    <w:rsid w:val="00E60B4A"/>
    <w:rsid w:val="00E62769"/>
    <w:rsid w:val="00E6636E"/>
    <w:rsid w:val="00E73327"/>
    <w:rsid w:val="00E7509E"/>
    <w:rsid w:val="00E7586A"/>
    <w:rsid w:val="00E77B14"/>
    <w:rsid w:val="00E920B4"/>
    <w:rsid w:val="00E9327E"/>
    <w:rsid w:val="00E93677"/>
    <w:rsid w:val="00EA04D1"/>
    <w:rsid w:val="00EA0877"/>
    <w:rsid w:val="00EA32CB"/>
    <w:rsid w:val="00EA3E4B"/>
    <w:rsid w:val="00EA447A"/>
    <w:rsid w:val="00EA497A"/>
    <w:rsid w:val="00EB2176"/>
    <w:rsid w:val="00EB42D8"/>
    <w:rsid w:val="00EB54A8"/>
    <w:rsid w:val="00EC29FB"/>
    <w:rsid w:val="00EC77FC"/>
    <w:rsid w:val="00ED436E"/>
    <w:rsid w:val="00ED7942"/>
    <w:rsid w:val="00EE05DB"/>
    <w:rsid w:val="00EE314F"/>
    <w:rsid w:val="00EE4B1F"/>
    <w:rsid w:val="00EE7299"/>
    <w:rsid w:val="00EF0825"/>
    <w:rsid w:val="00EF1F82"/>
    <w:rsid w:val="00EF2FAF"/>
    <w:rsid w:val="00EF604A"/>
    <w:rsid w:val="00F131B1"/>
    <w:rsid w:val="00F14EDD"/>
    <w:rsid w:val="00F168EC"/>
    <w:rsid w:val="00F30DDB"/>
    <w:rsid w:val="00F30E6B"/>
    <w:rsid w:val="00F32679"/>
    <w:rsid w:val="00F335FC"/>
    <w:rsid w:val="00F33768"/>
    <w:rsid w:val="00F3676A"/>
    <w:rsid w:val="00F465F0"/>
    <w:rsid w:val="00F46E8E"/>
    <w:rsid w:val="00F52763"/>
    <w:rsid w:val="00F559CD"/>
    <w:rsid w:val="00F70417"/>
    <w:rsid w:val="00F70B9D"/>
    <w:rsid w:val="00F73C71"/>
    <w:rsid w:val="00F7543E"/>
    <w:rsid w:val="00F76A14"/>
    <w:rsid w:val="00F77403"/>
    <w:rsid w:val="00F77C55"/>
    <w:rsid w:val="00F819BD"/>
    <w:rsid w:val="00F82361"/>
    <w:rsid w:val="00F8352E"/>
    <w:rsid w:val="00F952F6"/>
    <w:rsid w:val="00F97DDF"/>
    <w:rsid w:val="00FA4734"/>
    <w:rsid w:val="00FB08F3"/>
    <w:rsid w:val="00FC13B1"/>
    <w:rsid w:val="00FC3B54"/>
    <w:rsid w:val="00FC3E1C"/>
    <w:rsid w:val="00FC562B"/>
    <w:rsid w:val="00FD553A"/>
    <w:rsid w:val="00FD65C9"/>
    <w:rsid w:val="00FF24DB"/>
    <w:rsid w:val="00FF2BF3"/>
    <w:rsid w:val="00FF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4C91"/>
  <w15:docId w15:val="{3F9C7885-22EC-4B75-8612-F2A4C1E1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BCE"/>
    <w:pPr>
      <w:spacing w:after="160" w:line="259" w:lineRule="auto"/>
    </w:pPr>
    <w:rPr>
      <w:sz w:val="22"/>
      <w:szCs w:val="22"/>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9F6166"/>
    <w:pPr>
      <w:keepNext/>
      <w:keepLines/>
      <w:numPr>
        <w:numId w:val="5"/>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9F6166"/>
    <w:pPr>
      <w:keepNext/>
      <w:keepLines/>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9F6166"/>
    <w:pPr>
      <w:keepNext/>
      <w:keepLines/>
      <w:numPr>
        <w:ilvl w:val="2"/>
        <w:numId w:val="5"/>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9F6166"/>
    <w:pPr>
      <w:keepNext/>
      <w:keepLines/>
      <w:numPr>
        <w:ilvl w:val="3"/>
        <w:numId w:val="5"/>
      </w:numPr>
      <w:spacing w:before="200" w:after="0"/>
      <w:ind w:left="2934"/>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9F6166"/>
    <w:pPr>
      <w:keepNext/>
      <w:keepLines/>
      <w:numPr>
        <w:ilvl w:val="4"/>
        <w:numId w:val="5"/>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9F6166"/>
    <w:pPr>
      <w:keepNext/>
      <w:keepLines/>
      <w:numPr>
        <w:ilvl w:val="5"/>
        <w:numId w:val="5"/>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9F6166"/>
    <w:pPr>
      <w:keepNext/>
      <w:keepLines/>
      <w:numPr>
        <w:ilvl w:val="6"/>
        <w:numId w:val="5"/>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9F6166"/>
    <w:pPr>
      <w:keepNext/>
      <w:keepLines/>
      <w:numPr>
        <w:ilvl w:val="7"/>
        <w:numId w:val="5"/>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9F6166"/>
    <w:pPr>
      <w:keepNext/>
      <w:keepLines/>
      <w:numPr>
        <w:ilvl w:val="8"/>
        <w:numId w:val="5"/>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66922"/>
    <w:rPr>
      <w:color w:val="0000FF"/>
      <w:u w:val="single"/>
    </w:rPr>
  </w:style>
  <w:style w:type="paragraph" w:styleId="TOC1">
    <w:name w:val="toc 1"/>
    <w:basedOn w:val="Normal"/>
    <w:next w:val="Normal"/>
    <w:autoRedefine/>
    <w:uiPriority w:val="39"/>
    <w:unhideWhenUsed/>
    <w:rsid w:val="00684D68"/>
    <w:pPr>
      <w:tabs>
        <w:tab w:val="left" w:pos="600"/>
        <w:tab w:val="right" w:pos="9029"/>
      </w:tabs>
      <w:spacing w:before="120" w:after="120"/>
    </w:pPr>
    <w:rPr>
      <w:b/>
    </w:rPr>
  </w:style>
  <w:style w:type="paragraph" w:styleId="TOC2">
    <w:name w:val="toc 2"/>
    <w:basedOn w:val="Normal"/>
    <w:next w:val="Normal"/>
    <w:autoRedefine/>
    <w:uiPriority w:val="39"/>
    <w:unhideWhenUsed/>
    <w:rsid w:val="00066922"/>
    <w:pPr>
      <w:tabs>
        <w:tab w:val="left" w:pos="600"/>
        <w:tab w:val="right" w:pos="9029"/>
      </w:tabs>
      <w:spacing w:before="60" w:after="60"/>
      <w:ind w:left="180"/>
    </w:pPr>
    <w:rPr>
      <w:b/>
      <w:noProof/>
    </w:rPr>
  </w:style>
  <w:style w:type="paragraph" w:styleId="TOC3">
    <w:name w:val="toc 3"/>
    <w:basedOn w:val="Normal"/>
    <w:next w:val="Normal"/>
    <w:autoRedefine/>
    <w:uiPriority w:val="39"/>
    <w:unhideWhenUsed/>
    <w:rsid w:val="00684D68"/>
    <w:pPr>
      <w:tabs>
        <w:tab w:val="left" w:pos="1100"/>
        <w:tab w:val="right" w:pos="9029"/>
      </w:tabs>
      <w:spacing w:after="0"/>
      <w:ind w:left="432"/>
    </w:pPr>
  </w:style>
  <w:style w:type="paragraph" w:customStyle="1" w:styleId="TOChead">
    <w:name w:val="TOChead"/>
    <w:basedOn w:val="Normal"/>
    <w:rsid w:val="00066922"/>
    <w:pPr>
      <w:spacing w:after="0"/>
      <w:jc w:val="center"/>
    </w:pPr>
    <w:rPr>
      <w:b/>
      <w:sz w:val="28"/>
      <w:szCs w:val="28"/>
    </w:rPr>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link w:val="Heading1"/>
    <w:rsid w:val="009F6166"/>
    <w:rPr>
      <w:rFonts w:ascii="Calibri Light" w:hAnsi="Calibri Light"/>
      <w:b/>
      <w:bCs/>
      <w:smallCaps/>
      <w:color w:val="000000"/>
      <w:sz w:val="36"/>
      <w:szCs w:val="36"/>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link w:val="Heading2"/>
    <w:rsid w:val="009F6166"/>
    <w:rPr>
      <w:rFonts w:ascii="Calibri Light" w:hAnsi="Calibri Light"/>
      <w:b/>
      <w:bCs/>
      <w:smallCaps/>
      <w:color w:val="000000"/>
      <w:sz w:val="28"/>
      <w:szCs w:val="28"/>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link w:val="Heading3"/>
    <w:rsid w:val="009F6166"/>
    <w:rPr>
      <w:rFonts w:ascii="Calibri Light" w:hAnsi="Calibri Light"/>
      <w:b/>
      <w:bCs/>
      <w:color w:val="000000"/>
      <w:sz w:val="22"/>
      <w:szCs w:val="22"/>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link w:val="Heading4"/>
    <w:rsid w:val="009F6166"/>
    <w:rPr>
      <w:rFonts w:ascii="Calibri Light" w:hAnsi="Calibri Light"/>
      <w:b/>
      <w:bCs/>
      <w:i/>
      <w:iCs/>
      <w:color w:val="000000"/>
      <w:sz w:val="22"/>
      <w:szCs w:val="22"/>
    </w:rPr>
  </w:style>
  <w:style w:type="paragraph" w:customStyle="1" w:styleId="Bodytext">
    <w:name w:val="Bodytext"/>
    <w:basedOn w:val="Normal"/>
    <w:link w:val="BodytextChar"/>
    <w:rsid w:val="00066922"/>
    <w:pPr>
      <w:ind w:left="1080"/>
      <w:jc w:val="both"/>
    </w:pPr>
  </w:style>
  <w:style w:type="paragraph" w:styleId="CommentText">
    <w:name w:val="annotation text"/>
    <w:basedOn w:val="Normal"/>
    <w:link w:val="CommentTextChar"/>
    <w:unhideWhenUsed/>
    <w:rsid w:val="00066922"/>
  </w:style>
  <w:style w:type="character" w:customStyle="1" w:styleId="CommentTextChar">
    <w:name w:val="Comment Text Char"/>
    <w:link w:val="CommentText"/>
    <w:rsid w:val="00066922"/>
    <w:rPr>
      <w:rFonts w:ascii="Arial" w:eastAsia="Times New Roman" w:hAnsi="Arial" w:cs="Times New Roman"/>
      <w:sz w:val="20"/>
      <w:szCs w:val="20"/>
    </w:rPr>
  </w:style>
  <w:style w:type="paragraph" w:styleId="BlockText">
    <w:name w:val="Block Text"/>
    <w:basedOn w:val="Normal"/>
    <w:semiHidden/>
    <w:unhideWhenUsed/>
    <w:rsid w:val="00066922"/>
    <w:pPr>
      <w:numPr>
        <w:ilvl w:val="12"/>
      </w:numPr>
      <w:ind w:left="720"/>
    </w:pPr>
  </w:style>
  <w:style w:type="character" w:customStyle="1" w:styleId="BodytextChar">
    <w:name w:val="Bodytext Char"/>
    <w:link w:val="Bodytext"/>
    <w:locked/>
    <w:rsid w:val="00066922"/>
    <w:rPr>
      <w:rFonts w:ascii="Arial" w:eastAsia="Times New Roman" w:hAnsi="Arial" w:cs="Times New Roman"/>
      <w:sz w:val="20"/>
      <w:szCs w:val="20"/>
    </w:rPr>
  </w:style>
  <w:style w:type="paragraph" w:customStyle="1" w:styleId="BodyNum">
    <w:name w:val="BodyNum"/>
    <w:basedOn w:val="Bodytext"/>
    <w:rsid w:val="00066922"/>
    <w:pPr>
      <w:numPr>
        <w:numId w:val="1"/>
      </w:numPr>
      <w:tabs>
        <w:tab w:val="clear" w:pos="1872"/>
        <w:tab w:val="num" w:pos="360"/>
      </w:tabs>
      <w:spacing w:before="60" w:after="60"/>
      <w:ind w:left="1080" w:firstLine="0"/>
    </w:pPr>
    <w:rPr>
      <w:iCs/>
    </w:rPr>
  </w:style>
  <w:style w:type="paragraph" w:customStyle="1" w:styleId="BodyBull1">
    <w:name w:val="BodyBull1"/>
    <w:basedOn w:val="BodyNum"/>
    <w:rsid w:val="00066922"/>
    <w:pPr>
      <w:numPr>
        <w:numId w:val="2"/>
      </w:numPr>
    </w:pPr>
  </w:style>
  <w:style w:type="paragraph" w:customStyle="1" w:styleId="BodyBull2">
    <w:name w:val="BodyBull2"/>
    <w:basedOn w:val="BodyBull1"/>
    <w:rsid w:val="00066922"/>
    <w:pPr>
      <w:numPr>
        <w:numId w:val="3"/>
      </w:numPr>
    </w:pPr>
  </w:style>
  <w:style w:type="character" w:styleId="CommentReference">
    <w:name w:val="annotation reference"/>
    <w:semiHidden/>
    <w:unhideWhenUsed/>
    <w:rsid w:val="00066922"/>
    <w:rPr>
      <w:sz w:val="16"/>
      <w:szCs w:val="16"/>
    </w:rPr>
  </w:style>
  <w:style w:type="paragraph" w:styleId="BalloonText">
    <w:name w:val="Balloon Text"/>
    <w:basedOn w:val="Normal"/>
    <w:link w:val="BalloonTextChar"/>
    <w:uiPriority w:val="99"/>
    <w:semiHidden/>
    <w:unhideWhenUsed/>
    <w:rsid w:val="000669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66922"/>
    <w:rPr>
      <w:rFonts w:ascii="Segoe UI" w:eastAsia="Times New Roman" w:hAnsi="Segoe UI" w:cs="Segoe UI"/>
      <w:sz w:val="18"/>
      <w:szCs w:val="18"/>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066922"/>
    <w:pPr>
      <w:ind w:left="720"/>
      <w:contextualSpacing/>
    </w:pPr>
  </w:style>
  <w:style w:type="paragraph" w:customStyle="1" w:styleId="Default">
    <w:name w:val="Default"/>
    <w:rsid w:val="00705C0A"/>
    <w:pPr>
      <w:autoSpaceDE w:val="0"/>
      <w:autoSpaceDN w:val="0"/>
      <w:adjustRightInd w:val="0"/>
    </w:pPr>
    <w:rPr>
      <w:rFonts w:ascii="Arial" w:hAnsi="Arial" w:cs="Arial"/>
      <w:color w:val="000000"/>
      <w:sz w:val="24"/>
      <w:szCs w:val="24"/>
    </w:rPr>
  </w:style>
  <w:style w:type="table" w:styleId="TableGrid">
    <w:name w:val="Table Grid"/>
    <w:basedOn w:val="TableNormal"/>
    <w:uiPriority w:val="39"/>
    <w:rsid w:val="00E07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3934"/>
    <w:pPr>
      <w:tabs>
        <w:tab w:val="center" w:pos="4680"/>
        <w:tab w:val="right" w:pos="9360"/>
      </w:tabs>
      <w:spacing w:after="0" w:line="240" w:lineRule="auto"/>
    </w:pPr>
  </w:style>
  <w:style w:type="character" w:customStyle="1" w:styleId="HeaderChar">
    <w:name w:val="Header Char"/>
    <w:link w:val="Header"/>
    <w:uiPriority w:val="99"/>
    <w:rsid w:val="00953934"/>
    <w:rPr>
      <w:rFonts w:ascii="Arial" w:eastAsia="Times New Roman" w:hAnsi="Arial" w:cs="Times New Roman"/>
      <w:sz w:val="20"/>
      <w:szCs w:val="20"/>
    </w:rPr>
  </w:style>
  <w:style w:type="paragraph" w:styleId="Footer">
    <w:name w:val="footer"/>
    <w:basedOn w:val="Normal"/>
    <w:link w:val="FooterChar"/>
    <w:uiPriority w:val="99"/>
    <w:unhideWhenUsed/>
    <w:rsid w:val="00953934"/>
    <w:pPr>
      <w:tabs>
        <w:tab w:val="center" w:pos="4680"/>
        <w:tab w:val="right" w:pos="9360"/>
      </w:tabs>
      <w:spacing w:after="0" w:line="240" w:lineRule="auto"/>
    </w:pPr>
  </w:style>
  <w:style w:type="character" w:customStyle="1" w:styleId="FooterChar">
    <w:name w:val="Footer Char"/>
    <w:link w:val="Footer"/>
    <w:uiPriority w:val="99"/>
    <w:rsid w:val="00953934"/>
    <w:rPr>
      <w:rFonts w:ascii="Arial" w:eastAsia="Times New Roman" w:hAnsi="Arial" w:cs="Times New Roman"/>
      <w:sz w:val="20"/>
      <w:szCs w:val="20"/>
    </w:rPr>
  </w:style>
  <w:style w:type="paragraph" w:styleId="NoSpacing">
    <w:name w:val="No Spacing"/>
    <w:uiPriority w:val="1"/>
    <w:qFormat/>
    <w:rsid w:val="009F6166"/>
    <w:rPr>
      <w:sz w:val="22"/>
      <w:szCs w:val="22"/>
    </w:rPr>
  </w:style>
  <w:style w:type="paragraph" w:styleId="TOC4">
    <w:name w:val="toc 4"/>
    <w:basedOn w:val="Normal"/>
    <w:next w:val="Normal"/>
    <w:autoRedefine/>
    <w:uiPriority w:val="39"/>
    <w:unhideWhenUsed/>
    <w:rsid w:val="00636AFA"/>
    <w:pPr>
      <w:tabs>
        <w:tab w:val="left" w:pos="1540"/>
        <w:tab w:val="right" w:pos="9000"/>
      </w:tabs>
      <w:spacing w:after="100"/>
      <w:ind w:left="605"/>
    </w:pPr>
  </w:style>
  <w:style w:type="paragraph" w:styleId="NormalWeb">
    <w:name w:val="Normal (Web)"/>
    <w:basedOn w:val="Normal"/>
    <w:uiPriority w:val="99"/>
    <w:unhideWhenUsed/>
    <w:rsid w:val="00850C20"/>
    <w:pPr>
      <w:spacing w:before="100" w:beforeAutospacing="1" w:after="100" w:afterAutospacing="1" w:line="240" w:lineRule="auto"/>
    </w:pPr>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850C20"/>
    <w:pPr>
      <w:spacing w:line="240" w:lineRule="auto"/>
    </w:pPr>
    <w:rPr>
      <w:b/>
      <w:bCs/>
    </w:rPr>
  </w:style>
  <w:style w:type="character" w:customStyle="1" w:styleId="CommentSubjectChar">
    <w:name w:val="Comment Subject Char"/>
    <w:link w:val="CommentSubject"/>
    <w:uiPriority w:val="99"/>
    <w:semiHidden/>
    <w:rsid w:val="00850C20"/>
    <w:rPr>
      <w:rFonts w:ascii="Arial" w:eastAsia="Times New Roman" w:hAnsi="Arial" w:cs="Times New Roman"/>
      <w:b/>
      <w:bCs/>
      <w:sz w:val="20"/>
      <w:szCs w:val="20"/>
    </w:rPr>
  </w:style>
  <w:style w:type="paragraph" w:styleId="Revision">
    <w:name w:val="Revision"/>
    <w:hidden/>
    <w:uiPriority w:val="99"/>
    <w:semiHidden/>
    <w:rsid w:val="00D1634A"/>
    <w:rPr>
      <w:rFonts w:ascii="Arial" w:hAnsi="Arial"/>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1F3E56"/>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link w:val="Heading5"/>
    <w:rsid w:val="009F6166"/>
    <w:rPr>
      <w:rFonts w:ascii="Calibri Light" w:hAnsi="Calibri Light"/>
      <w:color w:val="1B1D3D"/>
      <w:sz w:val="22"/>
      <w:szCs w:val="22"/>
    </w:rPr>
  </w:style>
  <w:style w:type="character" w:customStyle="1" w:styleId="Heading6Char">
    <w:name w:val="Heading 6 Char"/>
    <w:aliases w:val="6 Char,H6 Char,h6 Char,(Level 6 numbered paras) Char"/>
    <w:link w:val="Heading6"/>
    <w:rsid w:val="009F6166"/>
    <w:rPr>
      <w:rFonts w:ascii="Calibri Light" w:hAnsi="Calibri Light"/>
      <w:i/>
      <w:iCs/>
      <w:color w:val="1B1D3D"/>
      <w:sz w:val="22"/>
      <w:szCs w:val="22"/>
    </w:rPr>
  </w:style>
  <w:style w:type="character" w:customStyle="1" w:styleId="Heading7Char">
    <w:name w:val="Heading 7 Char"/>
    <w:aliases w:val="7 Char,Appendix Major Char,(Level 7 numbered paras) Char"/>
    <w:link w:val="Heading7"/>
    <w:rsid w:val="009F6166"/>
    <w:rPr>
      <w:rFonts w:ascii="Calibri Light" w:hAnsi="Calibri Light"/>
      <w:i/>
      <w:iCs/>
      <w:color w:val="404040"/>
      <w:sz w:val="22"/>
      <w:szCs w:val="22"/>
    </w:rPr>
  </w:style>
  <w:style w:type="character" w:customStyle="1" w:styleId="Heading8Char">
    <w:name w:val="Heading 8 Char"/>
    <w:aliases w:val="8 Char,h8 Char,OurHeadings Char,(Level 8 numbered paras) Char"/>
    <w:link w:val="Heading8"/>
    <w:rsid w:val="009F6166"/>
    <w:rPr>
      <w:rFonts w:ascii="Calibri Light" w:hAnsi="Calibri Light"/>
      <w:color w:val="404040"/>
    </w:rPr>
  </w:style>
  <w:style w:type="character" w:customStyle="1" w:styleId="Heading9Char">
    <w:name w:val="Heading 9 Char"/>
    <w:aliases w:val="9 Char,h9 Char,RFP Reference Char,Heading 9x Char,(Level 9 numbered paras) Char"/>
    <w:link w:val="Heading9"/>
    <w:rsid w:val="009F6166"/>
    <w:rPr>
      <w:rFonts w:ascii="Calibri Light" w:hAnsi="Calibri Light"/>
      <w:i/>
      <w:iCs/>
      <w:color w:val="404040"/>
    </w:rPr>
  </w:style>
  <w:style w:type="paragraph" w:styleId="Caption">
    <w:name w:val="caption"/>
    <w:basedOn w:val="Normal"/>
    <w:next w:val="Normal"/>
    <w:uiPriority w:val="35"/>
    <w:semiHidden/>
    <w:unhideWhenUsed/>
    <w:qFormat/>
    <w:rsid w:val="009F6166"/>
    <w:pPr>
      <w:spacing w:after="200" w:line="240" w:lineRule="auto"/>
    </w:pPr>
    <w:rPr>
      <w:i/>
      <w:iCs/>
      <w:color w:val="242852"/>
      <w:sz w:val="18"/>
      <w:szCs w:val="18"/>
    </w:rPr>
  </w:style>
  <w:style w:type="paragraph" w:styleId="Title">
    <w:name w:val="Title"/>
    <w:basedOn w:val="Normal"/>
    <w:next w:val="Normal"/>
    <w:link w:val="TitleChar"/>
    <w:uiPriority w:val="10"/>
    <w:qFormat/>
    <w:rsid w:val="009F6166"/>
    <w:pPr>
      <w:spacing w:after="0" w:line="240" w:lineRule="auto"/>
      <w:contextualSpacing/>
    </w:pPr>
    <w:rPr>
      <w:rFonts w:ascii="Calibri Light" w:hAnsi="Calibri Light"/>
      <w:color w:val="000000"/>
      <w:sz w:val="56"/>
      <w:szCs w:val="56"/>
    </w:rPr>
  </w:style>
  <w:style w:type="character" w:customStyle="1" w:styleId="TitleChar">
    <w:name w:val="Title Char"/>
    <w:link w:val="Title"/>
    <w:uiPriority w:val="10"/>
    <w:rsid w:val="009F6166"/>
    <w:rPr>
      <w:rFonts w:ascii="Calibri Light" w:eastAsia="Times New Roman" w:hAnsi="Calibri Light" w:cs="Times New Roman"/>
      <w:color w:val="000000"/>
      <w:sz w:val="56"/>
      <w:szCs w:val="56"/>
    </w:rPr>
  </w:style>
  <w:style w:type="paragraph" w:styleId="Subtitle">
    <w:name w:val="Subtitle"/>
    <w:basedOn w:val="Normal"/>
    <w:next w:val="Normal"/>
    <w:link w:val="SubtitleChar"/>
    <w:uiPriority w:val="11"/>
    <w:qFormat/>
    <w:rsid w:val="009F6166"/>
    <w:pPr>
      <w:numPr>
        <w:ilvl w:val="1"/>
      </w:numPr>
    </w:pPr>
    <w:rPr>
      <w:color w:val="5A5A5A"/>
      <w:spacing w:val="10"/>
    </w:rPr>
  </w:style>
  <w:style w:type="character" w:customStyle="1" w:styleId="SubtitleChar">
    <w:name w:val="Subtitle Char"/>
    <w:link w:val="Subtitle"/>
    <w:uiPriority w:val="11"/>
    <w:rsid w:val="009F6166"/>
    <w:rPr>
      <w:color w:val="5A5A5A"/>
      <w:spacing w:val="10"/>
    </w:rPr>
  </w:style>
  <w:style w:type="character" w:styleId="Strong">
    <w:name w:val="Strong"/>
    <w:uiPriority w:val="22"/>
    <w:qFormat/>
    <w:rsid w:val="009F6166"/>
    <w:rPr>
      <w:b/>
      <w:bCs/>
      <w:color w:val="000000"/>
    </w:rPr>
  </w:style>
  <w:style w:type="character" w:styleId="Emphasis">
    <w:name w:val="Emphasis"/>
    <w:uiPriority w:val="20"/>
    <w:qFormat/>
    <w:rsid w:val="009F6166"/>
    <w:rPr>
      <w:i/>
      <w:iCs/>
      <w:color w:val="auto"/>
    </w:rPr>
  </w:style>
  <w:style w:type="paragraph" w:styleId="Quote">
    <w:name w:val="Quote"/>
    <w:basedOn w:val="Normal"/>
    <w:next w:val="Normal"/>
    <w:link w:val="QuoteChar"/>
    <w:uiPriority w:val="29"/>
    <w:qFormat/>
    <w:rsid w:val="009F6166"/>
    <w:pPr>
      <w:spacing w:before="160"/>
      <w:ind w:left="720" w:right="720"/>
    </w:pPr>
    <w:rPr>
      <w:i/>
      <w:iCs/>
      <w:color w:val="000000"/>
    </w:rPr>
  </w:style>
  <w:style w:type="character" w:customStyle="1" w:styleId="QuoteChar">
    <w:name w:val="Quote Char"/>
    <w:link w:val="Quote"/>
    <w:uiPriority w:val="29"/>
    <w:rsid w:val="009F6166"/>
    <w:rPr>
      <w:i/>
      <w:iCs/>
      <w:color w:val="000000"/>
    </w:rPr>
  </w:style>
  <w:style w:type="paragraph" w:styleId="IntenseQuote">
    <w:name w:val="Intense Quote"/>
    <w:basedOn w:val="Normal"/>
    <w:next w:val="Normal"/>
    <w:link w:val="IntenseQuoteChar"/>
    <w:uiPriority w:val="30"/>
    <w:qFormat/>
    <w:rsid w:val="009F6166"/>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link w:val="IntenseQuote"/>
    <w:uiPriority w:val="30"/>
    <w:rsid w:val="009F6166"/>
    <w:rPr>
      <w:color w:val="000000"/>
      <w:shd w:val="clear" w:color="auto" w:fill="F2F2F2"/>
    </w:rPr>
  </w:style>
  <w:style w:type="character" w:styleId="SubtleEmphasis">
    <w:name w:val="Subtle Emphasis"/>
    <w:uiPriority w:val="19"/>
    <w:qFormat/>
    <w:rsid w:val="009F6166"/>
    <w:rPr>
      <w:i/>
      <w:iCs/>
      <w:color w:val="404040"/>
    </w:rPr>
  </w:style>
  <w:style w:type="character" w:styleId="IntenseEmphasis">
    <w:name w:val="Intense Emphasis"/>
    <w:uiPriority w:val="21"/>
    <w:qFormat/>
    <w:rsid w:val="009F6166"/>
    <w:rPr>
      <w:b/>
      <w:bCs/>
      <w:i/>
      <w:iCs/>
      <w:caps/>
    </w:rPr>
  </w:style>
  <w:style w:type="character" w:styleId="SubtleReference">
    <w:name w:val="Subtle Reference"/>
    <w:uiPriority w:val="31"/>
    <w:qFormat/>
    <w:rsid w:val="009F6166"/>
    <w:rPr>
      <w:smallCaps/>
      <w:color w:val="404040"/>
      <w:u w:val="single" w:color="7F7F7F"/>
    </w:rPr>
  </w:style>
  <w:style w:type="character" w:styleId="IntenseReference">
    <w:name w:val="Intense Reference"/>
    <w:uiPriority w:val="32"/>
    <w:qFormat/>
    <w:rsid w:val="009F6166"/>
    <w:rPr>
      <w:b/>
      <w:bCs/>
      <w:smallCaps/>
      <w:u w:val="single"/>
    </w:rPr>
  </w:style>
  <w:style w:type="character" w:styleId="BookTitle">
    <w:name w:val="Book Title"/>
    <w:uiPriority w:val="33"/>
    <w:qFormat/>
    <w:rsid w:val="009F6166"/>
    <w:rPr>
      <w:b w:val="0"/>
      <w:bCs w:val="0"/>
      <w:smallCaps/>
      <w:spacing w:val="5"/>
    </w:rPr>
  </w:style>
  <w:style w:type="paragraph" w:styleId="TOCHeading">
    <w:name w:val="TOC Heading"/>
    <w:basedOn w:val="Heading1"/>
    <w:next w:val="Normal"/>
    <w:uiPriority w:val="39"/>
    <w:semiHidden/>
    <w:unhideWhenUsed/>
    <w:qFormat/>
    <w:rsid w:val="009F6166"/>
    <w:pPr>
      <w:outlineLvl w:val="9"/>
    </w:pPr>
  </w:style>
  <w:style w:type="paragraph" w:customStyle="1" w:styleId="paragraph">
    <w:name w:val="paragraph"/>
    <w:basedOn w:val="Normal"/>
    <w:rsid w:val="004028F9"/>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4028F9"/>
  </w:style>
  <w:style w:type="character" w:customStyle="1" w:styleId="eop">
    <w:name w:val="eop"/>
    <w:basedOn w:val="DefaultParagraphFont"/>
    <w:rsid w:val="004028F9"/>
  </w:style>
  <w:style w:type="paragraph" w:styleId="BodyText0">
    <w:name w:val="Body Text"/>
    <w:basedOn w:val="Normal"/>
    <w:link w:val="BodyTextChar0"/>
    <w:rsid w:val="001F7AF9"/>
    <w:pPr>
      <w:widowControl w:val="0"/>
      <w:spacing w:before="26" w:after="240" w:line="240" w:lineRule="atLeast"/>
      <w:ind w:right="115"/>
      <w:jc w:val="center"/>
    </w:pPr>
    <w:rPr>
      <w:rFonts w:ascii="Arial" w:eastAsia="SimSun" w:hAnsi="Arial"/>
      <w:b/>
      <w:bCs/>
      <w:color w:val="0206B0"/>
      <w:sz w:val="24"/>
      <w:szCs w:val="20"/>
    </w:rPr>
  </w:style>
  <w:style w:type="character" w:customStyle="1" w:styleId="BodyTextChar0">
    <w:name w:val="Body Text Char"/>
    <w:link w:val="BodyText0"/>
    <w:rsid w:val="001F7AF9"/>
    <w:rPr>
      <w:rFonts w:ascii="Arial" w:eastAsia="SimSun" w:hAnsi="Arial" w:cs="Times New Roman"/>
      <w:b/>
      <w:bCs/>
      <w:color w:val="0206B0"/>
      <w:sz w:val="24"/>
      <w:szCs w:val="20"/>
    </w:rPr>
  </w:style>
  <w:style w:type="paragraph" w:customStyle="1" w:styleId="wordsection1">
    <w:name w:val="wordsection1"/>
    <w:basedOn w:val="Normal"/>
    <w:uiPriority w:val="99"/>
    <w:rsid w:val="00154792"/>
    <w:pPr>
      <w:spacing w:after="0" w:line="240" w:lineRule="auto"/>
    </w:pPr>
    <w:rPr>
      <w:rFonts w:ascii="Times New Roman" w:eastAsia="Calibri" w:hAnsi="Times New Roman"/>
      <w:sz w:val="24"/>
      <w:szCs w:val="24"/>
    </w:rPr>
  </w:style>
  <w:style w:type="character" w:styleId="UnresolvedMention">
    <w:name w:val="Unresolved Mention"/>
    <w:uiPriority w:val="99"/>
    <w:semiHidden/>
    <w:unhideWhenUsed/>
    <w:rsid w:val="00BF13BF"/>
    <w:rPr>
      <w:color w:val="605E5C"/>
      <w:shd w:val="clear" w:color="auto" w:fill="E1DFDD"/>
    </w:rPr>
  </w:style>
  <w:style w:type="table" w:styleId="GridTable4-Accent1">
    <w:name w:val="Grid Table 4 Accent 1"/>
    <w:basedOn w:val="TableNormal"/>
    <w:uiPriority w:val="49"/>
    <w:rsid w:val="00DE7FE1"/>
    <w:rPr>
      <w:rFonts w:ascii="Times New Roman" w:hAnsi="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E7F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
    <w:name w:val="tablehead"/>
    <w:basedOn w:val="Normal"/>
    <w:qFormat/>
    <w:rsid w:val="0081499E"/>
    <w:pPr>
      <w:widowControl w:val="0"/>
      <w:numPr>
        <w:ilvl w:val="12"/>
      </w:numPr>
      <w:spacing w:before="26" w:after="26" w:line="240" w:lineRule="atLeast"/>
      <w:ind w:right="115"/>
      <w:jc w:val="center"/>
    </w:pPr>
    <w:rPr>
      <w:rFonts w:ascii="Arial" w:hAnsi="Arial"/>
      <w:b/>
      <w:iCs/>
      <w:color w:val="FFFFFF"/>
      <w:sz w:val="20"/>
      <w:szCs w:val="20"/>
    </w:rPr>
  </w:style>
  <w:style w:type="paragraph" w:customStyle="1" w:styleId="tabletext">
    <w:name w:val="table_text"/>
    <w:basedOn w:val="Normal"/>
    <w:rsid w:val="0081499E"/>
    <w:pPr>
      <w:spacing w:before="40" w:after="40" w:line="240" w:lineRule="auto"/>
    </w:pPr>
    <w:rPr>
      <w:rFonts w:ascii="Arial" w:hAnsi="Arial"/>
      <w:color w:val="000048"/>
      <w:sz w:val="20"/>
      <w:szCs w:val="20"/>
    </w:rPr>
  </w:style>
  <w:style w:type="character" w:styleId="FollowedHyperlink">
    <w:name w:val="FollowedHyperlink"/>
    <w:basedOn w:val="DefaultParagraphFont"/>
    <w:uiPriority w:val="99"/>
    <w:semiHidden/>
    <w:unhideWhenUsed/>
    <w:rsid w:val="00713DDF"/>
    <w:rPr>
      <w:color w:val="954F72" w:themeColor="followedHyperlink"/>
      <w:u w:val="single"/>
    </w:rPr>
  </w:style>
  <w:style w:type="character" w:customStyle="1" w:styleId="ui-provider">
    <w:name w:val="ui-provider"/>
    <w:basedOn w:val="DefaultParagraphFont"/>
    <w:rsid w:val="00D85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6639">
      <w:bodyDiv w:val="1"/>
      <w:marLeft w:val="0"/>
      <w:marRight w:val="0"/>
      <w:marTop w:val="0"/>
      <w:marBottom w:val="0"/>
      <w:divBdr>
        <w:top w:val="none" w:sz="0" w:space="0" w:color="auto"/>
        <w:left w:val="none" w:sz="0" w:space="0" w:color="auto"/>
        <w:bottom w:val="none" w:sz="0" w:space="0" w:color="auto"/>
        <w:right w:val="none" w:sz="0" w:space="0" w:color="auto"/>
      </w:divBdr>
    </w:div>
    <w:div w:id="7760472">
      <w:bodyDiv w:val="1"/>
      <w:marLeft w:val="0"/>
      <w:marRight w:val="0"/>
      <w:marTop w:val="0"/>
      <w:marBottom w:val="0"/>
      <w:divBdr>
        <w:top w:val="none" w:sz="0" w:space="0" w:color="auto"/>
        <w:left w:val="none" w:sz="0" w:space="0" w:color="auto"/>
        <w:bottom w:val="none" w:sz="0" w:space="0" w:color="auto"/>
        <w:right w:val="none" w:sz="0" w:space="0" w:color="auto"/>
      </w:divBdr>
    </w:div>
    <w:div w:id="60642824">
      <w:bodyDiv w:val="1"/>
      <w:marLeft w:val="0"/>
      <w:marRight w:val="0"/>
      <w:marTop w:val="0"/>
      <w:marBottom w:val="0"/>
      <w:divBdr>
        <w:top w:val="none" w:sz="0" w:space="0" w:color="auto"/>
        <w:left w:val="none" w:sz="0" w:space="0" w:color="auto"/>
        <w:bottom w:val="none" w:sz="0" w:space="0" w:color="auto"/>
        <w:right w:val="none" w:sz="0" w:space="0" w:color="auto"/>
      </w:divBdr>
      <w:divsChild>
        <w:div w:id="742945453">
          <w:marLeft w:val="446"/>
          <w:marRight w:val="0"/>
          <w:marTop w:val="0"/>
          <w:marBottom w:val="240"/>
          <w:divBdr>
            <w:top w:val="none" w:sz="0" w:space="0" w:color="auto"/>
            <w:left w:val="none" w:sz="0" w:space="0" w:color="auto"/>
            <w:bottom w:val="none" w:sz="0" w:space="0" w:color="auto"/>
            <w:right w:val="none" w:sz="0" w:space="0" w:color="auto"/>
          </w:divBdr>
        </w:div>
        <w:div w:id="862472480">
          <w:marLeft w:val="446"/>
          <w:marRight w:val="0"/>
          <w:marTop w:val="0"/>
          <w:marBottom w:val="240"/>
          <w:divBdr>
            <w:top w:val="none" w:sz="0" w:space="0" w:color="auto"/>
            <w:left w:val="none" w:sz="0" w:space="0" w:color="auto"/>
            <w:bottom w:val="none" w:sz="0" w:space="0" w:color="auto"/>
            <w:right w:val="none" w:sz="0" w:space="0" w:color="auto"/>
          </w:divBdr>
        </w:div>
        <w:div w:id="1270088693">
          <w:marLeft w:val="446"/>
          <w:marRight w:val="0"/>
          <w:marTop w:val="0"/>
          <w:marBottom w:val="240"/>
          <w:divBdr>
            <w:top w:val="none" w:sz="0" w:space="0" w:color="auto"/>
            <w:left w:val="none" w:sz="0" w:space="0" w:color="auto"/>
            <w:bottom w:val="none" w:sz="0" w:space="0" w:color="auto"/>
            <w:right w:val="none" w:sz="0" w:space="0" w:color="auto"/>
          </w:divBdr>
        </w:div>
        <w:div w:id="1471485211">
          <w:marLeft w:val="446"/>
          <w:marRight w:val="0"/>
          <w:marTop w:val="0"/>
          <w:marBottom w:val="240"/>
          <w:divBdr>
            <w:top w:val="none" w:sz="0" w:space="0" w:color="auto"/>
            <w:left w:val="none" w:sz="0" w:space="0" w:color="auto"/>
            <w:bottom w:val="none" w:sz="0" w:space="0" w:color="auto"/>
            <w:right w:val="none" w:sz="0" w:space="0" w:color="auto"/>
          </w:divBdr>
        </w:div>
        <w:div w:id="1539932131">
          <w:marLeft w:val="446"/>
          <w:marRight w:val="0"/>
          <w:marTop w:val="0"/>
          <w:marBottom w:val="240"/>
          <w:divBdr>
            <w:top w:val="none" w:sz="0" w:space="0" w:color="auto"/>
            <w:left w:val="none" w:sz="0" w:space="0" w:color="auto"/>
            <w:bottom w:val="none" w:sz="0" w:space="0" w:color="auto"/>
            <w:right w:val="none" w:sz="0" w:space="0" w:color="auto"/>
          </w:divBdr>
        </w:div>
        <w:div w:id="1747872048">
          <w:marLeft w:val="446"/>
          <w:marRight w:val="0"/>
          <w:marTop w:val="0"/>
          <w:marBottom w:val="240"/>
          <w:divBdr>
            <w:top w:val="none" w:sz="0" w:space="0" w:color="auto"/>
            <w:left w:val="none" w:sz="0" w:space="0" w:color="auto"/>
            <w:bottom w:val="none" w:sz="0" w:space="0" w:color="auto"/>
            <w:right w:val="none" w:sz="0" w:space="0" w:color="auto"/>
          </w:divBdr>
        </w:div>
      </w:divsChild>
    </w:div>
    <w:div w:id="61176974">
      <w:bodyDiv w:val="1"/>
      <w:marLeft w:val="0"/>
      <w:marRight w:val="0"/>
      <w:marTop w:val="0"/>
      <w:marBottom w:val="0"/>
      <w:divBdr>
        <w:top w:val="none" w:sz="0" w:space="0" w:color="auto"/>
        <w:left w:val="none" w:sz="0" w:space="0" w:color="auto"/>
        <w:bottom w:val="none" w:sz="0" w:space="0" w:color="auto"/>
        <w:right w:val="none" w:sz="0" w:space="0" w:color="auto"/>
      </w:divBdr>
    </w:div>
    <w:div w:id="117988777">
      <w:bodyDiv w:val="1"/>
      <w:marLeft w:val="0"/>
      <w:marRight w:val="0"/>
      <w:marTop w:val="0"/>
      <w:marBottom w:val="0"/>
      <w:divBdr>
        <w:top w:val="none" w:sz="0" w:space="0" w:color="auto"/>
        <w:left w:val="none" w:sz="0" w:space="0" w:color="auto"/>
        <w:bottom w:val="none" w:sz="0" w:space="0" w:color="auto"/>
        <w:right w:val="none" w:sz="0" w:space="0" w:color="auto"/>
      </w:divBdr>
    </w:div>
    <w:div w:id="123352977">
      <w:bodyDiv w:val="1"/>
      <w:marLeft w:val="0"/>
      <w:marRight w:val="0"/>
      <w:marTop w:val="0"/>
      <w:marBottom w:val="0"/>
      <w:divBdr>
        <w:top w:val="none" w:sz="0" w:space="0" w:color="auto"/>
        <w:left w:val="none" w:sz="0" w:space="0" w:color="auto"/>
        <w:bottom w:val="none" w:sz="0" w:space="0" w:color="auto"/>
        <w:right w:val="none" w:sz="0" w:space="0" w:color="auto"/>
      </w:divBdr>
    </w:div>
    <w:div w:id="142432901">
      <w:bodyDiv w:val="1"/>
      <w:marLeft w:val="0"/>
      <w:marRight w:val="0"/>
      <w:marTop w:val="0"/>
      <w:marBottom w:val="0"/>
      <w:divBdr>
        <w:top w:val="none" w:sz="0" w:space="0" w:color="auto"/>
        <w:left w:val="none" w:sz="0" w:space="0" w:color="auto"/>
        <w:bottom w:val="none" w:sz="0" w:space="0" w:color="auto"/>
        <w:right w:val="none" w:sz="0" w:space="0" w:color="auto"/>
      </w:divBdr>
    </w:div>
    <w:div w:id="173344461">
      <w:bodyDiv w:val="1"/>
      <w:marLeft w:val="0"/>
      <w:marRight w:val="0"/>
      <w:marTop w:val="0"/>
      <w:marBottom w:val="0"/>
      <w:divBdr>
        <w:top w:val="none" w:sz="0" w:space="0" w:color="auto"/>
        <w:left w:val="none" w:sz="0" w:space="0" w:color="auto"/>
        <w:bottom w:val="none" w:sz="0" w:space="0" w:color="auto"/>
        <w:right w:val="none" w:sz="0" w:space="0" w:color="auto"/>
      </w:divBdr>
    </w:div>
    <w:div w:id="179316316">
      <w:bodyDiv w:val="1"/>
      <w:marLeft w:val="0"/>
      <w:marRight w:val="0"/>
      <w:marTop w:val="0"/>
      <w:marBottom w:val="0"/>
      <w:divBdr>
        <w:top w:val="none" w:sz="0" w:space="0" w:color="auto"/>
        <w:left w:val="none" w:sz="0" w:space="0" w:color="auto"/>
        <w:bottom w:val="none" w:sz="0" w:space="0" w:color="auto"/>
        <w:right w:val="none" w:sz="0" w:space="0" w:color="auto"/>
      </w:divBdr>
    </w:div>
    <w:div w:id="181937031">
      <w:bodyDiv w:val="1"/>
      <w:marLeft w:val="0"/>
      <w:marRight w:val="0"/>
      <w:marTop w:val="0"/>
      <w:marBottom w:val="0"/>
      <w:divBdr>
        <w:top w:val="none" w:sz="0" w:space="0" w:color="auto"/>
        <w:left w:val="none" w:sz="0" w:space="0" w:color="auto"/>
        <w:bottom w:val="none" w:sz="0" w:space="0" w:color="auto"/>
        <w:right w:val="none" w:sz="0" w:space="0" w:color="auto"/>
      </w:divBdr>
    </w:div>
    <w:div w:id="248739248">
      <w:bodyDiv w:val="1"/>
      <w:marLeft w:val="0"/>
      <w:marRight w:val="0"/>
      <w:marTop w:val="0"/>
      <w:marBottom w:val="0"/>
      <w:divBdr>
        <w:top w:val="none" w:sz="0" w:space="0" w:color="auto"/>
        <w:left w:val="none" w:sz="0" w:space="0" w:color="auto"/>
        <w:bottom w:val="none" w:sz="0" w:space="0" w:color="auto"/>
        <w:right w:val="none" w:sz="0" w:space="0" w:color="auto"/>
      </w:divBdr>
    </w:div>
    <w:div w:id="265506303">
      <w:bodyDiv w:val="1"/>
      <w:marLeft w:val="0"/>
      <w:marRight w:val="0"/>
      <w:marTop w:val="0"/>
      <w:marBottom w:val="0"/>
      <w:divBdr>
        <w:top w:val="none" w:sz="0" w:space="0" w:color="auto"/>
        <w:left w:val="none" w:sz="0" w:space="0" w:color="auto"/>
        <w:bottom w:val="none" w:sz="0" w:space="0" w:color="auto"/>
        <w:right w:val="none" w:sz="0" w:space="0" w:color="auto"/>
      </w:divBdr>
    </w:div>
    <w:div w:id="279192628">
      <w:bodyDiv w:val="1"/>
      <w:marLeft w:val="0"/>
      <w:marRight w:val="0"/>
      <w:marTop w:val="0"/>
      <w:marBottom w:val="0"/>
      <w:divBdr>
        <w:top w:val="none" w:sz="0" w:space="0" w:color="auto"/>
        <w:left w:val="none" w:sz="0" w:space="0" w:color="auto"/>
        <w:bottom w:val="none" w:sz="0" w:space="0" w:color="auto"/>
        <w:right w:val="none" w:sz="0" w:space="0" w:color="auto"/>
      </w:divBdr>
    </w:div>
    <w:div w:id="298078380">
      <w:bodyDiv w:val="1"/>
      <w:marLeft w:val="0"/>
      <w:marRight w:val="0"/>
      <w:marTop w:val="0"/>
      <w:marBottom w:val="0"/>
      <w:divBdr>
        <w:top w:val="none" w:sz="0" w:space="0" w:color="auto"/>
        <w:left w:val="none" w:sz="0" w:space="0" w:color="auto"/>
        <w:bottom w:val="none" w:sz="0" w:space="0" w:color="auto"/>
        <w:right w:val="none" w:sz="0" w:space="0" w:color="auto"/>
      </w:divBdr>
    </w:div>
    <w:div w:id="328481691">
      <w:bodyDiv w:val="1"/>
      <w:marLeft w:val="0"/>
      <w:marRight w:val="0"/>
      <w:marTop w:val="0"/>
      <w:marBottom w:val="0"/>
      <w:divBdr>
        <w:top w:val="none" w:sz="0" w:space="0" w:color="auto"/>
        <w:left w:val="none" w:sz="0" w:space="0" w:color="auto"/>
        <w:bottom w:val="none" w:sz="0" w:space="0" w:color="auto"/>
        <w:right w:val="none" w:sz="0" w:space="0" w:color="auto"/>
      </w:divBdr>
    </w:div>
    <w:div w:id="328607749">
      <w:bodyDiv w:val="1"/>
      <w:marLeft w:val="0"/>
      <w:marRight w:val="0"/>
      <w:marTop w:val="0"/>
      <w:marBottom w:val="0"/>
      <w:divBdr>
        <w:top w:val="none" w:sz="0" w:space="0" w:color="auto"/>
        <w:left w:val="none" w:sz="0" w:space="0" w:color="auto"/>
        <w:bottom w:val="none" w:sz="0" w:space="0" w:color="auto"/>
        <w:right w:val="none" w:sz="0" w:space="0" w:color="auto"/>
      </w:divBdr>
      <w:divsChild>
        <w:div w:id="683018271">
          <w:marLeft w:val="0"/>
          <w:marRight w:val="0"/>
          <w:marTop w:val="0"/>
          <w:marBottom w:val="0"/>
          <w:divBdr>
            <w:top w:val="none" w:sz="0" w:space="0" w:color="auto"/>
            <w:left w:val="none" w:sz="0" w:space="0" w:color="auto"/>
            <w:bottom w:val="none" w:sz="0" w:space="0" w:color="auto"/>
            <w:right w:val="none" w:sz="0" w:space="0" w:color="auto"/>
          </w:divBdr>
          <w:divsChild>
            <w:div w:id="172648963">
              <w:marLeft w:val="0"/>
              <w:marRight w:val="0"/>
              <w:marTop w:val="0"/>
              <w:marBottom w:val="0"/>
              <w:divBdr>
                <w:top w:val="none" w:sz="0" w:space="0" w:color="auto"/>
                <w:left w:val="none" w:sz="0" w:space="0" w:color="auto"/>
                <w:bottom w:val="none" w:sz="0" w:space="0" w:color="auto"/>
                <w:right w:val="none" w:sz="0" w:space="0" w:color="auto"/>
              </w:divBdr>
              <w:divsChild>
                <w:div w:id="1607493209">
                  <w:marLeft w:val="0"/>
                  <w:marRight w:val="0"/>
                  <w:marTop w:val="0"/>
                  <w:marBottom w:val="0"/>
                  <w:divBdr>
                    <w:top w:val="none" w:sz="0" w:space="0" w:color="auto"/>
                    <w:left w:val="none" w:sz="0" w:space="0" w:color="auto"/>
                    <w:bottom w:val="none" w:sz="0" w:space="0" w:color="auto"/>
                    <w:right w:val="none" w:sz="0" w:space="0" w:color="auto"/>
                  </w:divBdr>
                  <w:divsChild>
                    <w:div w:id="176240413">
                      <w:marLeft w:val="0"/>
                      <w:marRight w:val="0"/>
                      <w:marTop w:val="0"/>
                      <w:marBottom w:val="0"/>
                      <w:divBdr>
                        <w:top w:val="none" w:sz="0" w:space="0" w:color="auto"/>
                        <w:left w:val="none" w:sz="0" w:space="0" w:color="auto"/>
                        <w:bottom w:val="none" w:sz="0" w:space="0" w:color="auto"/>
                        <w:right w:val="none" w:sz="0" w:space="0" w:color="auto"/>
                      </w:divBdr>
                      <w:divsChild>
                        <w:div w:id="19118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79123">
      <w:bodyDiv w:val="1"/>
      <w:marLeft w:val="0"/>
      <w:marRight w:val="0"/>
      <w:marTop w:val="0"/>
      <w:marBottom w:val="0"/>
      <w:divBdr>
        <w:top w:val="none" w:sz="0" w:space="0" w:color="auto"/>
        <w:left w:val="none" w:sz="0" w:space="0" w:color="auto"/>
        <w:bottom w:val="none" w:sz="0" w:space="0" w:color="auto"/>
        <w:right w:val="none" w:sz="0" w:space="0" w:color="auto"/>
      </w:divBdr>
    </w:div>
    <w:div w:id="340469254">
      <w:bodyDiv w:val="1"/>
      <w:marLeft w:val="0"/>
      <w:marRight w:val="0"/>
      <w:marTop w:val="0"/>
      <w:marBottom w:val="0"/>
      <w:divBdr>
        <w:top w:val="none" w:sz="0" w:space="0" w:color="auto"/>
        <w:left w:val="none" w:sz="0" w:space="0" w:color="auto"/>
        <w:bottom w:val="none" w:sz="0" w:space="0" w:color="auto"/>
        <w:right w:val="none" w:sz="0" w:space="0" w:color="auto"/>
      </w:divBdr>
    </w:div>
    <w:div w:id="341050740">
      <w:bodyDiv w:val="1"/>
      <w:marLeft w:val="0"/>
      <w:marRight w:val="0"/>
      <w:marTop w:val="0"/>
      <w:marBottom w:val="0"/>
      <w:divBdr>
        <w:top w:val="none" w:sz="0" w:space="0" w:color="auto"/>
        <w:left w:val="none" w:sz="0" w:space="0" w:color="auto"/>
        <w:bottom w:val="none" w:sz="0" w:space="0" w:color="auto"/>
        <w:right w:val="none" w:sz="0" w:space="0" w:color="auto"/>
      </w:divBdr>
      <w:divsChild>
        <w:div w:id="129445802">
          <w:marLeft w:val="1368"/>
          <w:marRight w:val="0"/>
          <w:marTop w:val="0"/>
          <w:marBottom w:val="0"/>
          <w:divBdr>
            <w:top w:val="none" w:sz="0" w:space="0" w:color="auto"/>
            <w:left w:val="none" w:sz="0" w:space="0" w:color="auto"/>
            <w:bottom w:val="none" w:sz="0" w:space="0" w:color="auto"/>
            <w:right w:val="none" w:sz="0" w:space="0" w:color="auto"/>
          </w:divBdr>
        </w:div>
        <w:div w:id="238100599">
          <w:marLeft w:val="1368"/>
          <w:marRight w:val="0"/>
          <w:marTop w:val="0"/>
          <w:marBottom w:val="0"/>
          <w:divBdr>
            <w:top w:val="none" w:sz="0" w:space="0" w:color="auto"/>
            <w:left w:val="none" w:sz="0" w:space="0" w:color="auto"/>
            <w:bottom w:val="none" w:sz="0" w:space="0" w:color="auto"/>
            <w:right w:val="none" w:sz="0" w:space="0" w:color="auto"/>
          </w:divBdr>
        </w:div>
        <w:div w:id="247230202">
          <w:marLeft w:val="446"/>
          <w:marRight w:val="0"/>
          <w:marTop w:val="0"/>
          <w:marBottom w:val="0"/>
          <w:divBdr>
            <w:top w:val="none" w:sz="0" w:space="0" w:color="auto"/>
            <w:left w:val="none" w:sz="0" w:space="0" w:color="auto"/>
            <w:bottom w:val="none" w:sz="0" w:space="0" w:color="auto"/>
            <w:right w:val="none" w:sz="0" w:space="0" w:color="auto"/>
          </w:divBdr>
        </w:div>
        <w:div w:id="381289360">
          <w:marLeft w:val="446"/>
          <w:marRight w:val="0"/>
          <w:marTop w:val="0"/>
          <w:marBottom w:val="0"/>
          <w:divBdr>
            <w:top w:val="none" w:sz="0" w:space="0" w:color="auto"/>
            <w:left w:val="none" w:sz="0" w:space="0" w:color="auto"/>
            <w:bottom w:val="none" w:sz="0" w:space="0" w:color="auto"/>
            <w:right w:val="none" w:sz="0" w:space="0" w:color="auto"/>
          </w:divBdr>
        </w:div>
        <w:div w:id="786852970">
          <w:marLeft w:val="446"/>
          <w:marRight w:val="0"/>
          <w:marTop w:val="0"/>
          <w:marBottom w:val="0"/>
          <w:divBdr>
            <w:top w:val="none" w:sz="0" w:space="0" w:color="auto"/>
            <w:left w:val="none" w:sz="0" w:space="0" w:color="auto"/>
            <w:bottom w:val="none" w:sz="0" w:space="0" w:color="auto"/>
            <w:right w:val="none" w:sz="0" w:space="0" w:color="auto"/>
          </w:divBdr>
        </w:div>
        <w:div w:id="844445326">
          <w:marLeft w:val="446"/>
          <w:marRight w:val="0"/>
          <w:marTop w:val="0"/>
          <w:marBottom w:val="0"/>
          <w:divBdr>
            <w:top w:val="none" w:sz="0" w:space="0" w:color="auto"/>
            <w:left w:val="none" w:sz="0" w:space="0" w:color="auto"/>
            <w:bottom w:val="none" w:sz="0" w:space="0" w:color="auto"/>
            <w:right w:val="none" w:sz="0" w:space="0" w:color="auto"/>
          </w:divBdr>
        </w:div>
        <w:div w:id="900218035">
          <w:marLeft w:val="1368"/>
          <w:marRight w:val="0"/>
          <w:marTop w:val="0"/>
          <w:marBottom w:val="0"/>
          <w:divBdr>
            <w:top w:val="none" w:sz="0" w:space="0" w:color="auto"/>
            <w:left w:val="none" w:sz="0" w:space="0" w:color="auto"/>
            <w:bottom w:val="none" w:sz="0" w:space="0" w:color="auto"/>
            <w:right w:val="none" w:sz="0" w:space="0" w:color="auto"/>
          </w:divBdr>
        </w:div>
        <w:div w:id="1019046985">
          <w:marLeft w:val="446"/>
          <w:marRight w:val="0"/>
          <w:marTop w:val="0"/>
          <w:marBottom w:val="0"/>
          <w:divBdr>
            <w:top w:val="none" w:sz="0" w:space="0" w:color="auto"/>
            <w:left w:val="none" w:sz="0" w:space="0" w:color="auto"/>
            <w:bottom w:val="none" w:sz="0" w:space="0" w:color="auto"/>
            <w:right w:val="none" w:sz="0" w:space="0" w:color="auto"/>
          </w:divBdr>
        </w:div>
        <w:div w:id="1306860019">
          <w:marLeft w:val="1368"/>
          <w:marRight w:val="0"/>
          <w:marTop w:val="0"/>
          <w:marBottom w:val="0"/>
          <w:divBdr>
            <w:top w:val="none" w:sz="0" w:space="0" w:color="auto"/>
            <w:left w:val="none" w:sz="0" w:space="0" w:color="auto"/>
            <w:bottom w:val="none" w:sz="0" w:space="0" w:color="auto"/>
            <w:right w:val="none" w:sz="0" w:space="0" w:color="auto"/>
          </w:divBdr>
        </w:div>
        <w:div w:id="1438062315">
          <w:marLeft w:val="446"/>
          <w:marRight w:val="0"/>
          <w:marTop w:val="0"/>
          <w:marBottom w:val="0"/>
          <w:divBdr>
            <w:top w:val="none" w:sz="0" w:space="0" w:color="auto"/>
            <w:left w:val="none" w:sz="0" w:space="0" w:color="auto"/>
            <w:bottom w:val="none" w:sz="0" w:space="0" w:color="auto"/>
            <w:right w:val="none" w:sz="0" w:space="0" w:color="auto"/>
          </w:divBdr>
        </w:div>
        <w:div w:id="1895119147">
          <w:marLeft w:val="1368"/>
          <w:marRight w:val="0"/>
          <w:marTop w:val="0"/>
          <w:marBottom w:val="0"/>
          <w:divBdr>
            <w:top w:val="none" w:sz="0" w:space="0" w:color="auto"/>
            <w:left w:val="none" w:sz="0" w:space="0" w:color="auto"/>
            <w:bottom w:val="none" w:sz="0" w:space="0" w:color="auto"/>
            <w:right w:val="none" w:sz="0" w:space="0" w:color="auto"/>
          </w:divBdr>
        </w:div>
      </w:divsChild>
    </w:div>
    <w:div w:id="381636020">
      <w:bodyDiv w:val="1"/>
      <w:marLeft w:val="0"/>
      <w:marRight w:val="0"/>
      <w:marTop w:val="0"/>
      <w:marBottom w:val="0"/>
      <w:divBdr>
        <w:top w:val="none" w:sz="0" w:space="0" w:color="auto"/>
        <w:left w:val="none" w:sz="0" w:space="0" w:color="auto"/>
        <w:bottom w:val="none" w:sz="0" w:space="0" w:color="auto"/>
        <w:right w:val="none" w:sz="0" w:space="0" w:color="auto"/>
      </w:divBdr>
    </w:div>
    <w:div w:id="387537571">
      <w:bodyDiv w:val="1"/>
      <w:marLeft w:val="0"/>
      <w:marRight w:val="0"/>
      <w:marTop w:val="0"/>
      <w:marBottom w:val="0"/>
      <w:divBdr>
        <w:top w:val="none" w:sz="0" w:space="0" w:color="auto"/>
        <w:left w:val="none" w:sz="0" w:space="0" w:color="auto"/>
        <w:bottom w:val="none" w:sz="0" w:space="0" w:color="auto"/>
        <w:right w:val="none" w:sz="0" w:space="0" w:color="auto"/>
      </w:divBdr>
      <w:divsChild>
        <w:div w:id="2009749701">
          <w:marLeft w:val="446"/>
          <w:marRight w:val="0"/>
          <w:marTop w:val="0"/>
          <w:marBottom w:val="0"/>
          <w:divBdr>
            <w:top w:val="none" w:sz="0" w:space="0" w:color="auto"/>
            <w:left w:val="none" w:sz="0" w:space="0" w:color="auto"/>
            <w:bottom w:val="none" w:sz="0" w:space="0" w:color="auto"/>
            <w:right w:val="none" w:sz="0" w:space="0" w:color="auto"/>
          </w:divBdr>
        </w:div>
      </w:divsChild>
    </w:div>
    <w:div w:id="412624365">
      <w:bodyDiv w:val="1"/>
      <w:marLeft w:val="0"/>
      <w:marRight w:val="0"/>
      <w:marTop w:val="0"/>
      <w:marBottom w:val="0"/>
      <w:divBdr>
        <w:top w:val="none" w:sz="0" w:space="0" w:color="auto"/>
        <w:left w:val="none" w:sz="0" w:space="0" w:color="auto"/>
        <w:bottom w:val="none" w:sz="0" w:space="0" w:color="auto"/>
        <w:right w:val="none" w:sz="0" w:space="0" w:color="auto"/>
      </w:divBdr>
    </w:div>
    <w:div w:id="439682881">
      <w:bodyDiv w:val="1"/>
      <w:marLeft w:val="0"/>
      <w:marRight w:val="0"/>
      <w:marTop w:val="0"/>
      <w:marBottom w:val="0"/>
      <w:divBdr>
        <w:top w:val="none" w:sz="0" w:space="0" w:color="auto"/>
        <w:left w:val="none" w:sz="0" w:space="0" w:color="auto"/>
        <w:bottom w:val="none" w:sz="0" w:space="0" w:color="auto"/>
        <w:right w:val="none" w:sz="0" w:space="0" w:color="auto"/>
      </w:divBdr>
    </w:div>
    <w:div w:id="464474497">
      <w:bodyDiv w:val="1"/>
      <w:marLeft w:val="0"/>
      <w:marRight w:val="0"/>
      <w:marTop w:val="0"/>
      <w:marBottom w:val="0"/>
      <w:divBdr>
        <w:top w:val="none" w:sz="0" w:space="0" w:color="auto"/>
        <w:left w:val="none" w:sz="0" w:space="0" w:color="auto"/>
        <w:bottom w:val="none" w:sz="0" w:space="0" w:color="auto"/>
        <w:right w:val="none" w:sz="0" w:space="0" w:color="auto"/>
      </w:divBdr>
    </w:div>
    <w:div w:id="472453827">
      <w:bodyDiv w:val="1"/>
      <w:marLeft w:val="0"/>
      <w:marRight w:val="0"/>
      <w:marTop w:val="0"/>
      <w:marBottom w:val="0"/>
      <w:divBdr>
        <w:top w:val="none" w:sz="0" w:space="0" w:color="auto"/>
        <w:left w:val="none" w:sz="0" w:space="0" w:color="auto"/>
        <w:bottom w:val="none" w:sz="0" w:space="0" w:color="auto"/>
        <w:right w:val="none" w:sz="0" w:space="0" w:color="auto"/>
      </w:divBdr>
    </w:div>
    <w:div w:id="478111077">
      <w:bodyDiv w:val="1"/>
      <w:marLeft w:val="0"/>
      <w:marRight w:val="0"/>
      <w:marTop w:val="0"/>
      <w:marBottom w:val="0"/>
      <w:divBdr>
        <w:top w:val="none" w:sz="0" w:space="0" w:color="auto"/>
        <w:left w:val="none" w:sz="0" w:space="0" w:color="auto"/>
        <w:bottom w:val="none" w:sz="0" w:space="0" w:color="auto"/>
        <w:right w:val="none" w:sz="0" w:space="0" w:color="auto"/>
      </w:divBdr>
      <w:divsChild>
        <w:div w:id="47580978">
          <w:marLeft w:val="274"/>
          <w:marRight w:val="0"/>
          <w:marTop w:val="0"/>
          <w:marBottom w:val="0"/>
          <w:divBdr>
            <w:top w:val="none" w:sz="0" w:space="0" w:color="auto"/>
            <w:left w:val="none" w:sz="0" w:space="0" w:color="auto"/>
            <w:bottom w:val="none" w:sz="0" w:space="0" w:color="auto"/>
            <w:right w:val="none" w:sz="0" w:space="0" w:color="auto"/>
          </w:divBdr>
        </w:div>
        <w:div w:id="372659402">
          <w:marLeft w:val="274"/>
          <w:marRight w:val="0"/>
          <w:marTop w:val="0"/>
          <w:marBottom w:val="0"/>
          <w:divBdr>
            <w:top w:val="none" w:sz="0" w:space="0" w:color="auto"/>
            <w:left w:val="none" w:sz="0" w:space="0" w:color="auto"/>
            <w:bottom w:val="none" w:sz="0" w:space="0" w:color="auto"/>
            <w:right w:val="none" w:sz="0" w:space="0" w:color="auto"/>
          </w:divBdr>
        </w:div>
        <w:div w:id="383070388">
          <w:marLeft w:val="274"/>
          <w:marRight w:val="0"/>
          <w:marTop w:val="0"/>
          <w:marBottom w:val="0"/>
          <w:divBdr>
            <w:top w:val="none" w:sz="0" w:space="0" w:color="auto"/>
            <w:left w:val="none" w:sz="0" w:space="0" w:color="auto"/>
            <w:bottom w:val="none" w:sz="0" w:space="0" w:color="auto"/>
            <w:right w:val="none" w:sz="0" w:space="0" w:color="auto"/>
          </w:divBdr>
        </w:div>
        <w:div w:id="530190749">
          <w:marLeft w:val="274"/>
          <w:marRight w:val="0"/>
          <w:marTop w:val="0"/>
          <w:marBottom w:val="0"/>
          <w:divBdr>
            <w:top w:val="none" w:sz="0" w:space="0" w:color="auto"/>
            <w:left w:val="none" w:sz="0" w:space="0" w:color="auto"/>
            <w:bottom w:val="none" w:sz="0" w:space="0" w:color="auto"/>
            <w:right w:val="none" w:sz="0" w:space="0" w:color="auto"/>
          </w:divBdr>
        </w:div>
        <w:div w:id="818427507">
          <w:marLeft w:val="274"/>
          <w:marRight w:val="0"/>
          <w:marTop w:val="0"/>
          <w:marBottom w:val="0"/>
          <w:divBdr>
            <w:top w:val="none" w:sz="0" w:space="0" w:color="auto"/>
            <w:left w:val="none" w:sz="0" w:space="0" w:color="auto"/>
            <w:bottom w:val="none" w:sz="0" w:space="0" w:color="auto"/>
            <w:right w:val="none" w:sz="0" w:space="0" w:color="auto"/>
          </w:divBdr>
        </w:div>
        <w:div w:id="1002929011">
          <w:marLeft w:val="274"/>
          <w:marRight w:val="0"/>
          <w:marTop w:val="0"/>
          <w:marBottom w:val="0"/>
          <w:divBdr>
            <w:top w:val="none" w:sz="0" w:space="0" w:color="auto"/>
            <w:left w:val="none" w:sz="0" w:space="0" w:color="auto"/>
            <w:bottom w:val="none" w:sz="0" w:space="0" w:color="auto"/>
            <w:right w:val="none" w:sz="0" w:space="0" w:color="auto"/>
          </w:divBdr>
        </w:div>
        <w:div w:id="1029180248">
          <w:marLeft w:val="274"/>
          <w:marRight w:val="0"/>
          <w:marTop w:val="0"/>
          <w:marBottom w:val="0"/>
          <w:divBdr>
            <w:top w:val="none" w:sz="0" w:space="0" w:color="auto"/>
            <w:left w:val="none" w:sz="0" w:space="0" w:color="auto"/>
            <w:bottom w:val="none" w:sz="0" w:space="0" w:color="auto"/>
            <w:right w:val="none" w:sz="0" w:space="0" w:color="auto"/>
          </w:divBdr>
        </w:div>
        <w:div w:id="1450004412">
          <w:marLeft w:val="274"/>
          <w:marRight w:val="0"/>
          <w:marTop w:val="0"/>
          <w:marBottom w:val="0"/>
          <w:divBdr>
            <w:top w:val="none" w:sz="0" w:space="0" w:color="auto"/>
            <w:left w:val="none" w:sz="0" w:space="0" w:color="auto"/>
            <w:bottom w:val="none" w:sz="0" w:space="0" w:color="auto"/>
            <w:right w:val="none" w:sz="0" w:space="0" w:color="auto"/>
          </w:divBdr>
        </w:div>
        <w:div w:id="1670254178">
          <w:marLeft w:val="274"/>
          <w:marRight w:val="0"/>
          <w:marTop w:val="0"/>
          <w:marBottom w:val="0"/>
          <w:divBdr>
            <w:top w:val="none" w:sz="0" w:space="0" w:color="auto"/>
            <w:left w:val="none" w:sz="0" w:space="0" w:color="auto"/>
            <w:bottom w:val="none" w:sz="0" w:space="0" w:color="auto"/>
            <w:right w:val="none" w:sz="0" w:space="0" w:color="auto"/>
          </w:divBdr>
        </w:div>
      </w:divsChild>
    </w:div>
    <w:div w:id="480776936">
      <w:bodyDiv w:val="1"/>
      <w:marLeft w:val="0"/>
      <w:marRight w:val="0"/>
      <w:marTop w:val="0"/>
      <w:marBottom w:val="0"/>
      <w:divBdr>
        <w:top w:val="none" w:sz="0" w:space="0" w:color="auto"/>
        <w:left w:val="none" w:sz="0" w:space="0" w:color="auto"/>
        <w:bottom w:val="none" w:sz="0" w:space="0" w:color="auto"/>
        <w:right w:val="none" w:sz="0" w:space="0" w:color="auto"/>
      </w:divBdr>
      <w:divsChild>
        <w:div w:id="1885020827">
          <w:marLeft w:val="0"/>
          <w:marRight w:val="0"/>
          <w:marTop w:val="0"/>
          <w:marBottom w:val="0"/>
          <w:divBdr>
            <w:top w:val="none" w:sz="0" w:space="0" w:color="auto"/>
            <w:left w:val="none" w:sz="0" w:space="0" w:color="auto"/>
            <w:bottom w:val="none" w:sz="0" w:space="0" w:color="auto"/>
            <w:right w:val="none" w:sz="0" w:space="0" w:color="auto"/>
          </w:divBdr>
          <w:divsChild>
            <w:div w:id="560093850">
              <w:marLeft w:val="0"/>
              <w:marRight w:val="0"/>
              <w:marTop w:val="0"/>
              <w:marBottom w:val="0"/>
              <w:divBdr>
                <w:top w:val="none" w:sz="0" w:space="0" w:color="auto"/>
                <w:left w:val="none" w:sz="0" w:space="0" w:color="auto"/>
                <w:bottom w:val="none" w:sz="0" w:space="0" w:color="auto"/>
                <w:right w:val="none" w:sz="0" w:space="0" w:color="auto"/>
              </w:divBdr>
              <w:divsChild>
                <w:div w:id="1140417223">
                  <w:marLeft w:val="0"/>
                  <w:marRight w:val="0"/>
                  <w:marTop w:val="0"/>
                  <w:marBottom w:val="0"/>
                  <w:divBdr>
                    <w:top w:val="none" w:sz="0" w:space="0" w:color="auto"/>
                    <w:left w:val="none" w:sz="0" w:space="0" w:color="auto"/>
                    <w:bottom w:val="none" w:sz="0" w:space="0" w:color="auto"/>
                    <w:right w:val="none" w:sz="0" w:space="0" w:color="auto"/>
                  </w:divBdr>
                  <w:divsChild>
                    <w:div w:id="865825632">
                      <w:marLeft w:val="0"/>
                      <w:marRight w:val="0"/>
                      <w:marTop w:val="0"/>
                      <w:marBottom w:val="0"/>
                      <w:divBdr>
                        <w:top w:val="none" w:sz="0" w:space="0" w:color="auto"/>
                        <w:left w:val="none" w:sz="0" w:space="0" w:color="auto"/>
                        <w:bottom w:val="none" w:sz="0" w:space="0" w:color="auto"/>
                        <w:right w:val="none" w:sz="0" w:space="0" w:color="auto"/>
                      </w:divBdr>
                      <w:divsChild>
                        <w:div w:id="5424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464659">
      <w:bodyDiv w:val="1"/>
      <w:marLeft w:val="0"/>
      <w:marRight w:val="0"/>
      <w:marTop w:val="0"/>
      <w:marBottom w:val="0"/>
      <w:divBdr>
        <w:top w:val="none" w:sz="0" w:space="0" w:color="auto"/>
        <w:left w:val="none" w:sz="0" w:space="0" w:color="auto"/>
        <w:bottom w:val="none" w:sz="0" w:space="0" w:color="auto"/>
        <w:right w:val="none" w:sz="0" w:space="0" w:color="auto"/>
      </w:divBdr>
    </w:div>
    <w:div w:id="509805317">
      <w:bodyDiv w:val="1"/>
      <w:marLeft w:val="0"/>
      <w:marRight w:val="0"/>
      <w:marTop w:val="0"/>
      <w:marBottom w:val="0"/>
      <w:divBdr>
        <w:top w:val="none" w:sz="0" w:space="0" w:color="auto"/>
        <w:left w:val="none" w:sz="0" w:space="0" w:color="auto"/>
        <w:bottom w:val="none" w:sz="0" w:space="0" w:color="auto"/>
        <w:right w:val="none" w:sz="0" w:space="0" w:color="auto"/>
      </w:divBdr>
    </w:div>
    <w:div w:id="514536162">
      <w:bodyDiv w:val="1"/>
      <w:marLeft w:val="0"/>
      <w:marRight w:val="0"/>
      <w:marTop w:val="0"/>
      <w:marBottom w:val="0"/>
      <w:divBdr>
        <w:top w:val="none" w:sz="0" w:space="0" w:color="auto"/>
        <w:left w:val="none" w:sz="0" w:space="0" w:color="auto"/>
        <w:bottom w:val="none" w:sz="0" w:space="0" w:color="auto"/>
        <w:right w:val="none" w:sz="0" w:space="0" w:color="auto"/>
      </w:divBdr>
      <w:divsChild>
        <w:div w:id="309600228">
          <w:marLeft w:val="446"/>
          <w:marRight w:val="0"/>
          <w:marTop w:val="0"/>
          <w:marBottom w:val="0"/>
          <w:divBdr>
            <w:top w:val="none" w:sz="0" w:space="0" w:color="auto"/>
            <w:left w:val="none" w:sz="0" w:space="0" w:color="auto"/>
            <w:bottom w:val="none" w:sz="0" w:space="0" w:color="auto"/>
            <w:right w:val="none" w:sz="0" w:space="0" w:color="auto"/>
          </w:divBdr>
        </w:div>
        <w:div w:id="1117289629">
          <w:marLeft w:val="446"/>
          <w:marRight w:val="0"/>
          <w:marTop w:val="0"/>
          <w:marBottom w:val="0"/>
          <w:divBdr>
            <w:top w:val="none" w:sz="0" w:space="0" w:color="auto"/>
            <w:left w:val="none" w:sz="0" w:space="0" w:color="auto"/>
            <w:bottom w:val="none" w:sz="0" w:space="0" w:color="auto"/>
            <w:right w:val="none" w:sz="0" w:space="0" w:color="auto"/>
          </w:divBdr>
        </w:div>
        <w:div w:id="1179277659">
          <w:marLeft w:val="446"/>
          <w:marRight w:val="0"/>
          <w:marTop w:val="0"/>
          <w:marBottom w:val="0"/>
          <w:divBdr>
            <w:top w:val="none" w:sz="0" w:space="0" w:color="auto"/>
            <w:left w:val="none" w:sz="0" w:space="0" w:color="auto"/>
            <w:bottom w:val="none" w:sz="0" w:space="0" w:color="auto"/>
            <w:right w:val="none" w:sz="0" w:space="0" w:color="auto"/>
          </w:divBdr>
        </w:div>
        <w:div w:id="1736511694">
          <w:marLeft w:val="446"/>
          <w:marRight w:val="0"/>
          <w:marTop w:val="0"/>
          <w:marBottom w:val="0"/>
          <w:divBdr>
            <w:top w:val="none" w:sz="0" w:space="0" w:color="auto"/>
            <w:left w:val="none" w:sz="0" w:space="0" w:color="auto"/>
            <w:bottom w:val="none" w:sz="0" w:space="0" w:color="auto"/>
            <w:right w:val="none" w:sz="0" w:space="0" w:color="auto"/>
          </w:divBdr>
        </w:div>
      </w:divsChild>
    </w:div>
    <w:div w:id="557789507">
      <w:bodyDiv w:val="1"/>
      <w:marLeft w:val="0"/>
      <w:marRight w:val="0"/>
      <w:marTop w:val="0"/>
      <w:marBottom w:val="0"/>
      <w:divBdr>
        <w:top w:val="none" w:sz="0" w:space="0" w:color="auto"/>
        <w:left w:val="none" w:sz="0" w:space="0" w:color="auto"/>
        <w:bottom w:val="none" w:sz="0" w:space="0" w:color="auto"/>
        <w:right w:val="none" w:sz="0" w:space="0" w:color="auto"/>
      </w:divBdr>
    </w:div>
    <w:div w:id="581646526">
      <w:bodyDiv w:val="1"/>
      <w:marLeft w:val="0"/>
      <w:marRight w:val="0"/>
      <w:marTop w:val="0"/>
      <w:marBottom w:val="0"/>
      <w:divBdr>
        <w:top w:val="none" w:sz="0" w:space="0" w:color="auto"/>
        <w:left w:val="none" w:sz="0" w:space="0" w:color="auto"/>
        <w:bottom w:val="none" w:sz="0" w:space="0" w:color="auto"/>
        <w:right w:val="none" w:sz="0" w:space="0" w:color="auto"/>
      </w:divBdr>
      <w:divsChild>
        <w:div w:id="1488278061">
          <w:marLeft w:val="0"/>
          <w:marRight w:val="0"/>
          <w:marTop w:val="0"/>
          <w:marBottom w:val="0"/>
          <w:divBdr>
            <w:top w:val="none" w:sz="0" w:space="0" w:color="auto"/>
            <w:left w:val="none" w:sz="0" w:space="0" w:color="auto"/>
            <w:bottom w:val="none" w:sz="0" w:space="0" w:color="auto"/>
            <w:right w:val="none" w:sz="0" w:space="0" w:color="auto"/>
          </w:divBdr>
        </w:div>
      </w:divsChild>
    </w:div>
    <w:div w:id="605501594">
      <w:bodyDiv w:val="1"/>
      <w:marLeft w:val="0"/>
      <w:marRight w:val="0"/>
      <w:marTop w:val="0"/>
      <w:marBottom w:val="0"/>
      <w:divBdr>
        <w:top w:val="none" w:sz="0" w:space="0" w:color="auto"/>
        <w:left w:val="none" w:sz="0" w:space="0" w:color="auto"/>
        <w:bottom w:val="none" w:sz="0" w:space="0" w:color="auto"/>
        <w:right w:val="none" w:sz="0" w:space="0" w:color="auto"/>
      </w:divBdr>
    </w:div>
    <w:div w:id="650600334">
      <w:bodyDiv w:val="1"/>
      <w:marLeft w:val="0"/>
      <w:marRight w:val="0"/>
      <w:marTop w:val="0"/>
      <w:marBottom w:val="0"/>
      <w:divBdr>
        <w:top w:val="none" w:sz="0" w:space="0" w:color="auto"/>
        <w:left w:val="none" w:sz="0" w:space="0" w:color="auto"/>
        <w:bottom w:val="none" w:sz="0" w:space="0" w:color="auto"/>
        <w:right w:val="none" w:sz="0" w:space="0" w:color="auto"/>
      </w:divBdr>
      <w:divsChild>
        <w:div w:id="608243904">
          <w:marLeft w:val="0"/>
          <w:marRight w:val="0"/>
          <w:marTop w:val="0"/>
          <w:marBottom w:val="0"/>
          <w:divBdr>
            <w:top w:val="none" w:sz="0" w:space="0" w:color="auto"/>
            <w:left w:val="none" w:sz="0" w:space="0" w:color="auto"/>
            <w:bottom w:val="none" w:sz="0" w:space="0" w:color="auto"/>
            <w:right w:val="none" w:sz="0" w:space="0" w:color="auto"/>
          </w:divBdr>
          <w:divsChild>
            <w:div w:id="2085950309">
              <w:marLeft w:val="0"/>
              <w:marRight w:val="0"/>
              <w:marTop w:val="0"/>
              <w:marBottom w:val="0"/>
              <w:divBdr>
                <w:top w:val="none" w:sz="0" w:space="0" w:color="auto"/>
                <w:left w:val="none" w:sz="0" w:space="0" w:color="auto"/>
                <w:bottom w:val="none" w:sz="0" w:space="0" w:color="auto"/>
                <w:right w:val="none" w:sz="0" w:space="0" w:color="auto"/>
              </w:divBdr>
              <w:divsChild>
                <w:div w:id="2015641844">
                  <w:marLeft w:val="0"/>
                  <w:marRight w:val="0"/>
                  <w:marTop w:val="0"/>
                  <w:marBottom w:val="0"/>
                  <w:divBdr>
                    <w:top w:val="none" w:sz="0" w:space="0" w:color="auto"/>
                    <w:left w:val="none" w:sz="0" w:space="0" w:color="auto"/>
                    <w:bottom w:val="none" w:sz="0" w:space="0" w:color="auto"/>
                    <w:right w:val="none" w:sz="0" w:space="0" w:color="auto"/>
                  </w:divBdr>
                  <w:divsChild>
                    <w:div w:id="542719514">
                      <w:marLeft w:val="0"/>
                      <w:marRight w:val="0"/>
                      <w:marTop w:val="0"/>
                      <w:marBottom w:val="0"/>
                      <w:divBdr>
                        <w:top w:val="none" w:sz="0" w:space="0" w:color="auto"/>
                        <w:left w:val="none" w:sz="0" w:space="0" w:color="auto"/>
                        <w:bottom w:val="none" w:sz="0" w:space="0" w:color="auto"/>
                        <w:right w:val="none" w:sz="0" w:space="0" w:color="auto"/>
                      </w:divBdr>
                      <w:divsChild>
                        <w:div w:id="3937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655408">
      <w:bodyDiv w:val="1"/>
      <w:marLeft w:val="0"/>
      <w:marRight w:val="0"/>
      <w:marTop w:val="0"/>
      <w:marBottom w:val="0"/>
      <w:divBdr>
        <w:top w:val="none" w:sz="0" w:space="0" w:color="auto"/>
        <w:left w:val="none" w:sz="0" w:space="0" w:color="auto"/>
        <w:bottom w:val="none" w:sz="0" w:space="0" w:color="auto"/>
        <w:right w:val="none" w:sz="0" w:space="0" w:color="auto"/>
      </w:divBdr>
    </w:div>
    <w:div w:id="694887300">
      <w:bodyDiv w:val="1"/>
      <w:marLeft w:val="0"/>
      <w:marRight w:val="0"/>
      <w:marTop w:val="0"/>
      <w:marBottom w:val="0"/>
      <w:divBdr>
        <w:top w:val="none" w:sz="0" w:space="0" w:color="auto"/>
        <w:left w:val="none" w:sz="0" w:space="0" w:color="auto"/>
        <w:bottom w:val="none" w:sz="0" w:space="0" w:color="auto"/>
        <w:right w:val="none" w:sz="0" w:space="0" w:color="auto"/>
      </w:divBdr>
      <w:divsChild>
        <w:div w:id="271328038">
          <w:marLeft w:val="446"/>
          <w:marRight w:val="0"/>
          <w:marTop w:val="0"/>
          <w:marBottom w:val="0"/>
          <w:divBdr>
            <w:top w:val="none" w:sz="0" w:space="0" w:color="auto"/>
            <w:left w:val="none" w:sz="0" w:space="0" w:color="auto"/>
            <w:bottom w:val="none" w:sz="0" w:space="0" w:color="auto"/>
            <w:right w:val="none" w:sz="0" w:space="0" w:color="auto"/>
          </w:divBdr>
        </w:div>
        <w:div w:id="632441379">
          <w:marLeft w:val="446"/>
          <w:marRight w:val="0"/>
          <w:marTop w:val="0"/>
          <w:marBottom w:val="0"/>
          <w:divBdr>
            <w:top w:val="none" w:sz="0" w:space="0" w:color="auto"/>
            <w:left w:val="none" w:sz="0" w:space="0" w:color="auto"/>
            <w:bottom w:val="none" w:sz="0" w:space="0" w:color="auto"/>
            <w:right w:val="none" w:sz="0" w:space="0" w:color="auto"/>
          </w:divBdr>
        </w:div>
        <w:div w:id="1666468780">
          <w:marLeft w:val="446"/>
          <w:marRight w:val="0"/>
          <w:marTop w:val="0"/>
          <w:marBottom w:val="0"/>
          <w:divBdr>
            <w:top w:val="none" w:sz="0" w:space="0" w:color="auto"/>
            <w:left w:val="none" w:sz="0" w:space="0" w:color="auto"/>
            <w:bottom w:val="none" w:sz="0" w:space="0" w:color="auto"/>
            <w:right w:val="none" w:sz="0" w:space="0" w:color="auto"/>
          </w:divBdr>
        </w:div>
        <w:div w:id="2004699844">
          <w:marLeft w:val="446"/>
          <w:marRight w:val="0"/>
          <w:marTop w:val="0"/>
          <w:marBottom w:val="0"/>
          <w:divBdr>
            <w:top w:val="none" w:sz="0" w:space="0" w:color="auto"/>
            <w:left w:val="none" w:sz="0" w:space="0" w:color="auto"/>
            <w:bottom w:val="none" w:sz="0" w:space="0" w:color="auto"/>
            <w:right w:val="none" w:sz="0" w:space="0" w:color="auto"/>
          </w:divBdr>
        </w:div>
      </w:divsChild>
    </w:div>
    <w:div w:id="710031344">
      <w:bodyDiv w:val="1"/>
      <w:marLeft w:val="0"/>
      <w:marRight w:val="0"/>
      <w:marTop w:val="0"/>
      <w:marBottom w:val="0"/>
      <w:divBdr>
        <w:top w:val="none" w:sz="0" w:space="0" w:color="auto"/>
        <w:left w:val="none" w:sz="0" w:space="0" w:color="auto"/>
        <w:bottom w:val="none" w:sz="0" w:space="0" w:color="auto"/>
        <w:right w:val="none" w:sz="0" w:space="0" w:color="auto"/>
      </w:divBdr>
      <w:divsChild>
        <w:div w:id="222065399">
          <w:marLeft w:val="446"/>
          <w:marRight w:val="0"/>
          <w:marTop w:val="0"/>
          <w:marBottom w:val="0"/>
          <w:divBdr>
            <w:top w:val="none" w:sz="0" w:space="0" w:color="auto"/>
            <w:left w:val="none" w:sz="0" w:space="0" w:color="auto"/>
            <w:bottom w:val="none" w:sz="0" w:space="0" w:color="auto"/>
            <w:right w:val="none" w:sz="0" w:space="0" w:color="auto"/>
          </w:divBdr>
        </w:div>
        <w:div w:id="559560893">
          <w:marLeft w:val="1368"/>
          <w:marRight w:val="0"/>
          <w:marTop w:val="0"/>
          <w:marBottom w:val="0"/>
          <w:divBdr>
            <w:top w:val="none" w:sz="0" w:space="0" w:color="auto"/>
            <w:left w:val="none" w:sz="0" w:space="0" w:color="auto"/>
            <w:bottom w:val="none" w:sz="0" w:space="0" w:color="auto"/>
            <w:right w:val="none" w:sz="0" w:space="0" w:color="auto"/>
          </w:divBdr>
        </w:div>
        <w:div w:id="637145465">
          <w:marLeft w:val="1368"/>
          <w:marRight w:val="0"/>
          <w:marTop w:val="0"/>
          <w:marBottom w:val="0"/>
          <w:divBdr>
            <w:top w:val="none" w:sz="0" w:space="0" w:color="auto"/>
            <w:left w:val="none" w:sz="0" w:space="0" w:color="auto"/>
            <w:bottom w:val="none" w:sz="0" w:space="0" w:color="auto"/>
            <w:right w:val="none" w:sz="0" w:space="0" w:color="auto"/>
          </w:divBdr>
        </w:div>
        <w:div w:id="647168218">
          <w:marLeft w:val="446"/>
          <w:marRight w:val="0"/>
          <w:marTop w:val="0"/>
          <w:marBottom w:val="0"/>
          <w:divBdr>
            <w:top w:val="none" w:sz="0" w:space="0" w:color="auto"/>
            <w:left w:val="none" w:sz="0" w:space="0" w:color="auto"/>
            <w:bottom w:val="none" w:sz="0" w:space="0" w:color="auto"/>
            <w:right w:val="none" w:sz="0" w:space="0" w:color="auto"/>
          </w:divBdr>
        </w:div>
        <w:div w:id="1161577576">
          <w:marLeft w:val="446"/>
          <w:marRight w:val="0"/>
          <w:marTop w:val="0"/>
          <w:marBottom w:val="0"/>
          <w:divBdr>
            <w:top w:val="none" w:sz="0" w:space="0" w:color="auto"/>
            <w:left w:val="none" w:sz="0" w:space="0" w:color="auto"/>
            <w:bottom w:val="none" w:sz="0" w:space="0" w:color="auto"/>
            <w:right w:val="none" w:sz="0" w:space="0" w:color="auto"/>
          </w:divBdr>
        </w:div>
        <w:div w:id="1199901627">
          <w:marLeft w:val="446"/>
          <w:marRight w:val="0"/>
          <w:marTop w:val="0"/>
          <w:marBottom w:val="0"/>
          <w:divBdr>
            <w:top w:val="none" w:sz="0" w:space="0" w:color="auto"/>
            <w:left w:val="none" w:sz="0" w:space="0" w:color="auto"/>
            <w:bottom w:val="none" w:sz="0" w:space="0" w:color="auto"/>
            <w:right w:val="none" w:sz="0" w:space="0" w:color="auto"/>
          </w:divBdr>
        </w:div>
        <w:div w:id="1222400585">
          <w:marLeft w:val="446"/>
          <w:marRight w:val="0"/>
          <w:marTop w:val="0"/>
          <w:marBottom w:val="0"/>
          <w:divBdr>
            <w:top w:val="none" w:sz="0" w:space="0" w:color="auto"/>
            <w:left w:val="none" w:sz="0" w:space="0" w:color="auto"/>
            <w:bottom w:val="none" w:sz="0" w:space="0" w:color="auto"/>
            <w:right w:val="none" w:sz="0" w:space="0" w:color="auto"/>
          </w:divBdr>
        </w:div>
        <w:div w:id="1323698759">
          <w:marLeft w:val="446"/>
          <w:marRight w:val="0"/>
          <w:marTop w:val="0"/>
          <w:marBottom w:val="0"/>
          <w:divBdr>
            <w:top w:val="none" w:sz="0" w:space="0" w:color="auto"/>
            <w:left w:val="none" w:sz="0" w:space="0" w:color="auto"/>
            <w:bottom w:val="none" w:sz="0" w:space="0" w:color="auto"/>
            <w:right w:val="none" w:sz="0" w:space="0" w:color="auto"/>
          </w:divBdr>
        </w:div>
        <w:div w:id="1468858559">
          <w:marLeft w:val="1368"/>
          <w:marRight w:val="0"/>
          <w:marTop w:val="0"/>
          <w:marBottom w:val="0"/>
          <w:divBdr>
            <w:top w:val="none" w:sz="0" w:space="0" w:color="auto"/>
            <w:left w:val="none" w:sz="0" w:space="0" w:color="auto"/>
            <w:bottom w:val="none" w:sz="0" w:space="0" w:color="auto"/>
            <w:right w:val="none" w:sz="0" w:space="0" w:color="auto"/>
          </w:divBdr>
        </w:div>
        <w:div w:id="1515992748">
          <w:marLeft w:val="1368"/>
          <w:marRight w:val="0"/>
          <w:marTop w:val="0"/>
          <w:marBottom w:val="0"/>
          <w:divBdr>
            <w:top w:val="none" w:sz="0" w:space="0" w:color="auto"/>
            <w:left w:val="none" w:sz="0" w:space="0" w:color="auto"/>
            <w:bottom w:val="none" w:sz="0" w:space="0" w:color="auto"/>
            <w:right w:val="none" w:sz="0" w:space="0" w:color="auto"/>
          </w:divBdr>
        </w:div>
        <w:div w:id="2061204248">
          <w:marLeft w:val="1368"/>
          <w:marRight w:val="0"/>
          <w:marTop w:val="0"/>
          <w:marBottom w:val="0"/>
          <w:divBdr>
            <w:top w:val="none" w:sz="0" w:space="0" w:color="auto"/>
            <w:left w:val="none" w:sz="0" w:space="0" w:color="auto"/>
            <w:bottom w:val="none" w:sz="0" w:space="0" w:color="auto"/>
            <w:right w:val="none" w:sz="0" w:space="0" w:color="auto"/>
          </w:divBdr>
        </w:div>
      </w:divsChild>
    </w:div>
    <w:div w:id="769395828">
      <w:bodyDiv w:val="1"/>
      <w:marLeft w:val="0"/>
      <w:marRight w:val="0"/>
      <w:marTop w:val="0"/>
      <w:marBottom w:val="0"/>
      <w:divBdr>
        <w:top w:val="none" w:sz="0" w:space="0" w:color="auto"/>
        <w:left w:val="none" w:sz="0" w:space="0" w:color="auto"/>
        <w:bottom w:val="none" w:sz="0" w:space="0" w:color="auto"/>
        <w:right w:val="none" w:sz="0" w:space="0" w:color="auto"/>
      </w:divBdr>
    </w:div>
    <w:div w:id="801850667">
      <w:bodyDiv w:val="1"/>
      <w:marLeft w:val="0"/>
      <w:marRight w:val="0"/>
      <w:marTop w:val="0"/>
      <w:marBottom w:val="0"/>
      <w:divBdr>
        <w:top w:val="none" w:sz="0" w:space="0" w:color="auto"/>
        <w:left w:val="none" w:sz="0" w:space="0" w:color="auto"/>
        <w:bottom w:val="none" w:sz="0" w:space="0" w:color="auto"/>
        <w:right w:val="none" w:sz="0" w:space="0" w:color="auto"/>
      </w:divBdr>
    </w:div>
    <w:div w:id="802580559">
      <w:bodyDiv w:val="1"/>
      <w:marLeft w:val="0"/>
      <w:marRight w:val="0"/>
      <w:marTop w:val="0"/>
      <w:marBottom w:val="0"/>
      <w:divBdr>
        <w:top w:val="none" w:sz="0" w:space="0" w:color="auto"/>
        <w:left w:val="none" w:sz="0" w:space="0" w:color="auto"/>
        <w:bottom w:val="none" w:sz="0" w:space="0" w:color="auto"/>
        <w:right w:val="none" w:sz="0" w:space="0" w:color="auto"/>
      </w:divBdr>
    </w:div>
    <w:div w:id="866524766">
      <w:bodyDiv w:val="1"/>
      <w:marLeft w:val="0"/>
      <w:marRight w:val="0"/>
      <w:marTop w:val="0"/>
      <w:marBottom w:val="0"/>
      <w:divBdr>
        <w:top w:val="none" w:sz="0" w:space="0" w:color="auto"/>
        <w:left w:val="none" w:sz="0" w:space="0" w:color="auto"/>
        <w:bottom w:val="none" w:sz="0" w:space="0" w:color="auto"/>
        <w:right w:val="none" w:sz="0" w:space="0" w:color="auto"/>
      </w:divBdr>
    </w:div>
    <w:div w:id="870607983">
      <w:bodyDiv w:val="1"/>
      <w:marLeft w:val="0"/>
      <w:marRight w:val="0"/>
      <w:marTop w:val="0"/>
      <w:marBottom w:val="0"/>
      <w:divBdr>
        <w:top w:val="none" w:sz="0" w:space="0" w:color="auto"/>
        <w:left w:val="none" w:sz="0" w:space="0" w:color="auto"/>
        <w:bottom w:val="none" w:sz="0" w:space="0" w:color="auto"/>
        <w:right w:val="none" w:sz="0" w:space="0" w:color="auto"/>
      </w:divBdr>
    </w:div>
    <w:div w:id="892931132">
      <w:bodyDiv w:val="1"/>
      <w:marLeft w:val="0"/>
      <w:marRight w:val="0"/>
      <w:marTop w:val="0"/>
      <w:marBottom w:val="0"/>
      <w:divBdr>
        <w:top w:val="none" w:sz="0" w:space="0" w:color="auto"/>
        <w:left w:val="none" w:sz="0" w:space="0" w:color="auto"/>
        <w:bottom w:val="none" w:sz="0" w:space="0" w:color="auto"/>
        <w:right w:val="none" w:sz="0" w:space="0" w:color="auto"/>
      </w:divBdr>
    </w:div>
    <w:div w:id="979767861">
      <w:bodyDiv w:val="1"/>
      <w:marLeft w:val="0"/>
      <w:marRight w:val="0"/>
      <w:marTop w:val="0"/>
      <w:marBottom w:val="0"/>
      <w:divBdr>
        <w:top w:val="none" w:sz="0" w:space="0" w:color="auto"/>
        <w:left w:val="none" w:sz="0" w:space="0" w:color="auto"/>
        <w:bottom w:val="none" w:sz="0" w:space="0" w:color="auto"/>
        <w:right w:val="none" w:sz="0" w:space="0" w:color="auto"/>
      </w:divBdr>
    </w:div>
    <w:div w:id="1011567086">
      <w:bodyDiv w:val="1"/>
      <w:marLeft w:val="0"/>
      <w:marRight w:val="0"/>
      <w:marTop w:val="0"/>
      <w:marBottom w:val="0"/>
      <w:divBdr>
        <w:top w:val="none" w:sz="0" w:space="0" w:color="auto"/>
        <w:left w:val="none" w:sz="0" w:space="0" w:color="auto"/>
        <w:bottom w:val="none" w:sz="0" w:space="0" w:color="auto"/>
        <w:right w:val="none" w:sz="0" w:space="0" w:color="auto"/>
      </w:divBdr>
    </w:div>
    <w:div w:id="1096245017">
      <w:bodyDiv w:val="1"/>
      <w:marLeft w:val="0"/>
      <w:marRight w:val="0"/>
      <w:marTop w:val="0"/>
      <w:marBottom w:val="0"/>
      <w:divBdr>
        <w:top w:val="none" w:sz="0" w:space="0" w:color="auto"/>
        <w:left w:val="none" w:sz="0" w:space="0" w:color="auto"/>
        <w:bottom w:val="none" w:sz="0" w:space="0" w:color="auto"/>
        <w:right w:val="none" w:sz="0" w:space="0" w:color="auto"/>
      </w:divBdr>
    </w:div>
    <w:div w:id="1157382155">
      <w:bodyDiv w:val="1"/>
      <w:marLeft w:val="0"/>
      <w:marRight w:val="0"/>
      <w:marTop w:val="0"/>
      <w:marBottom w:val="0"/>
      <w:divBdr>
        <w:top w:val="none" w:sz="0" w:space="0" w:color="auto"/>
        <w:left w:val="none" w:sz="0" w:space="0" w:color="auto"/>
        <w:bottom w:val="none" w:sz="0" w:space="0" w:color="auto"/>
        <w:right w:val="none" w:sz="0" w:space="0" w:color="auto"/>
      </w:divBdr>
      <w:divsChild>
        <w:div w:id="1028529590">
          <w:marLeft w:val="446"/>
          <w:marRight w:val="0"/>
          <w:marTop w:val="0"/>
          <w:marBottom w:val="0"/>
          <w:divBdr>
            <w:top w:val="none" w:sz="0" w:space="0" w:color="auto"/>
            <w:left w:val="none" w:sz="0" w:space="0" w:color="auto"/>
            <w:bottom w:val="none" w:sz="0" w:space="0" w:color="auto"/>
            <w:right w:val="none" w:sz="0" w:space="0" w:color="auto"/>
          </w:divBdr>
        </w:div>
        <w:div w:id="1427964219">
          <w:marLeft w:val="1368"/>
          <w:marRight w:val="0"/>
          <w:marTop w:val="0"/>
          <w:marBottom w:val="0"/>
          <w:divBdr>
            <w:top w:val="none" w:sz="0" w:space="0" w:color="auto"/>
            <w:left w:val="none" w:sz="0" w:space="0" w:color="auto"/>
            <w:bottom w:val="none" w:sz="0" w:space="0" w:color="auto"/>
            <w:right w:val="none" w:sz="0" w:space="0" w:color="auto"/>
          </w:divBdr>
        </w:div>
        <w:div w:id="1707173870">
          <w:marLeft w:val="1368"/>
          <w:marRight w:val="0"/>
          <w:marTop w:val="0"/>
          <w:marBottom w:val="0"/>
          <w:divBdr>
            <w:top w:val="none" w:sz="0" w:space="0" w:color="auto"/>
            <w:left w:val="none" w:sz="0" w:space="0" w:color="auto"/>
            <w:bottom w:val="none" w:sz="0" w:space="0" w:color="auto"/>
            <w:right w:val="none" w:sz="0" w:space="0" w:color="auto"/>
          </w:divBdr>
        </w:div>
        <w:div w:id="1754548649">
          <w:marLeft w:val="1368"/>
          <w:marRight w:val="0"/>
          <w:marTop w:val="0"/>
          <w:marBottom w:val="0"/>
          <w:divBdr>
            <w:top w:val="none" w:sz="0" w:space="0" w:color="auto"/>
            <w:left w:val="none" w:sz="0" w:space="0" w:color="auto"/>
            <w:bottom w:val="none" w:sz="0" w:space="0" w:color="auto"/>
            <w:right w:val="none" w:sz="0" w:space="0" w:color="auto"/>
          </w:divBdr>
        </w:div>
      </w:divsChild>
    </w:div>
    <w:div w:id="1170022043">
      <w:bodyDiv w:val="1"/>
      <w:marLeft w:val="0"/>
      <w:marRight w:val="0"/>
      <w:marTop w:val="0"/>
      <w:marBottom w:val="0"/>
      <w:divBdr>
        <w:top w:val="none" w:sz="0" w:space="0" w:color="auto"/>
        <w:left w:val="none" w:sz="0" w:space="0" w:color="auto"/>
        <w:bottom w:val="none" w:sz="0" w:space="0" w:color="auto"/>
        <w:right w:val="none" w:sz="0" w:space="0" w:color="auto"/>
      </w:divBdr>
    </w:div>
    <w:div w:id="1178009684">
      <w:bodyDiv w:val="1"/>
      <w:marLeft w:val="0"/>
      <w:marRight w:val="0"/>
      <w:marTop w:val="0"/>
      <w:marBottom w:val="0"/>
      <w:divBdr>
        <w:top w:val="none" w:sz="0" w:space="0" w:color="auto"/>
        <w:left w:val="none" w:sz="0" w:space="0" w:color="auto"/>
        <w:bottom w:val="none" w:sz="0" w:space="0" w:color="auto"/>
        <w:right w:val="none" w:sz="0" w:space="0" w:color="auto"/>
      </w:divBdr>
      <w:divsChild>
        <w:div w:id="472719674">
          <w:marLeft w:val="446"/>
          <w:marRight w:val="0"/>
          <w:marTop w:val="0"/>
          <w:marBottom w:val="0"/>
          <w:divBdr>
            <w:top w:val="none" w:sz="0" w:space="0" w:color="auto"/>
            <w:left w:val="none" w:sz="0" w:space="0" w:color="auto"/>
            <w:bottom w:val="none" w:sz="0" w:space="0" w:color="auto"/>
            <w:right w:val="none" w:sz="0" w:space="0" w:color="auto"/>
          </w:divBdr>
        </w:div>
        <w:div w:id="696855764">
          <w:marLeft w:val="446"/>
          <w:marRight w:val="0"/>
          <w:marTop w:val="0"/>
          <w:marBottom w:val="0"/>
          <w:divBdr>
            <w:top w:val="none" w:sz="0" w:space="0" w:color="auto"/>
            <w:left w:val="none" w:sz="0" w:space="0" w:color="auto"/>
            <w:bottom w:val="none" w:sz="0" w:space="0" w:color="auto"/>
            <w:right w:val="none" w:sz="0" w:space="0" w:color="auto"/>
          </w:divBdr>
        </w:div>
        <w:div w:id="821237358">
          <w:marLeft w:val="446"/>
          <w:marRight w:val="0"/>
          <w:marTop w:val="0"/>
          <w:marBottom w:val="0"/>
          <w:divBdr>
            <w:top w:val="none" w:sz="0" w:space="0" w:color="auto"/>
            <w:left w:val="none" w:sz="0" w:space="0" w:color="auto"/>
            <w:bottom w:val="none" w:sz="0" w:space="0" w:color="auto"/>
            <w:right w:val="none" w:sz="0" w:space="0" w:color="auto"/>
          </w:divBdr>
        </w:div>
        <w:div w:id="890926935">
          <w:marLeft w:val="446"/>
          <w:marRight w:val="0"/>
          <w:marTop w:val="0"/>
          <w:marBottom w:val="0"/>
          <w:divBdr>
            <w:top w:val="none" w:sz="0" w:space="0" w:color="auto"/>
            <w:left w:val="none" w:sz="0" w:space="0" w:color="auto"/>
            <w:bottom w:val="none" w:sz="0" w:space="0" w:color="auto"/>
            <w:right w:val="none" w:sz="0" w:space="0" w:color="auto"/>
          </w:divBdr>
        </w:div>
        <w:div w:id="1130174434">
          <w:marLeft w:val="446"/>
          <w:marRight w:val="0"/>
          <w:marTop w:val="0"/>
          <w:marBottom w:val="0"/>
          <w:divBdr>
            <w:top w:val="none" w:sz="0" w:space="0" w:color="auto"/>
            <w:left w:val="none" w:sz="0" w:space="0" w:color="auto"/>
            <w:bottom w:val="none" w:sz="0" w:space="0" w:color="auto"/>
            <w:right w:val="none" w:sz="0" w:space="0" w:color="auto"/>
          </w:divBdr>
        </w:div>
        <w:div w:id="1258516478">
          <w:marLeft w:val="446"/>
          <w:marRight w:val="0"/>
          <w:marTop w:val="0"/>
          <w:marBottom w:val="0"/>
          <w:divBdr>
            <w:top w:val="none" w:sz="0" w:space="0" w:color="auto"/>
            <w:left w:val="none" w:sz="0" w:space="0" w:color="auto"/>
            <w:bottom w:val="none" w:sz="0" w:space="0" w:color="auto"/>
            <w:right w:val="none" w:sz="0" w:space="0" w:color="auto"/>
          </w:divBdr>
        </w:div>
        <w:div w:id="1325167044">
          <w:marLeft w:val="446"/>
          <w:marRight w:val="0"/>
          <w:marTop w:val="0"/>
          <w:marBottom w:val="0"/>
          <w:divBdr>
            <w:top w:val="none" w:sz="0" w:space="0" w:color="auto"/>
            <w:left w:val="none" w:sz="0" w:space="0" w:color="auto"/>
            <w:bottom w:val="none" w:sz="0" w:space="0" w:color="auto"/>
            <w:right w:val="none" w:sz="0" w:space="0" w:color="auto"/>
          </w:divBdr>
        </w:div>
        <w:div w:id="1457678252">
          <w:marLeft w:val="446"/>
          <w:marRight w:val="0"/>
          <w:marTop w:val="0"/>
          <w:marBottom w:val="0"/>
          <w:divBdr>
            <w:top w:val="none" w:sz="0" w:space="0" w:color="auto"/>
            <w:left w:val="none" w:sz="0" w:space="0" w:color="auto"/>
            <w:bottom w:val="none" w:sz="0" w:space="0" w:color="auto"/>
            <w:right w:val="none" w:sz="0" w:space="0" w:color="auto"/>
          </w:divBdr>
        </w:div>
        <w:div w:id="1960183718">
          <w:marLeft w:val="446"/>
          <w:marRight w:val="0"/>
          <w:marTop w:val="0"/>
          <w:marBottom w:val="0"/>
          <w:divBdr>
            <w:top w:val="none" w:sz="0" w:space="0" w:color="auto"/>
            <w:left w:val="none" w:sz="0" w:space="0" w:color="auto"/>
            <w:bottom w:val="none" w:sz="0" w:space="0" w:color="auto"/>
            <w:right w:val="none" w:sz="0" w:space="0" w:color="auto"/>
          </w:divBdr>
        </w:div>
      </w:divsChild>
    </w:div>
    <w:div w:id="1181970226">
      <w:bodyDiv w:val="1"/>
      <w:marLeft w:val="0"/>
      <w:marRight w:val="0"/>
      <w:marTop w:val="0"/>
      <w:marBottom w:val="0"/>
      <w:divBdr>
        <w:top w:val="none" w:sz="0" w:space="0" w:color="auto"/>
        <w:left w:val="none" w:sz="0" w:space="0" w:color="auto"/>
        <w:bottom w:val="none" w:sz="0" w:space="0" w:color="auto"/>
        <w:right w:val="none" w:sz="0" w:space="0" w:color="auto"/>
      </w:divBdr>
    </w:div>
    <w:div w:id="1187332510">
      <w:bodyDiv w:val="1"/>
      <w:marLeft w:val="0"/>
      <w:marRight w:val="0"/>
      <w:marTop w:val="0"/>
      <w:marBottom w:val="0"/>
      <w:divBdr>
        <w:top w:val="none" w:sz="0" w:space="0" w:color="auto"/>
        <w:left w:val="none" w:sz="0" w:space="0" w:color="auto"/>
        <w:bottom w:val="none" w:sz="0" w:space="0" w:color="auto"/>
        <w:right w:val="none" w:sz="0" w:space="0" w:color="auto"/>
      </w:divBdr>
    </w:div>
    <w:div w:id="1200779295">
      <w:bodyDiv w:val="1"/>
      <w:marLeft w:val="0"/>
      <w:marRight w:val="0"/>
      <w:marTop w:val="0"/>
      <w:marBottom w:val="0"/>
      <w:divBdr>
        <w:top w:val="none" w:sz="0" w:space="0" w:color="auto"/>
        <w:left w:val="none" w:sz="0" w:space="0" w:color="auto"/>
        <w:bottom w:val="none" w:sz="0" w:space="0" w:color="auto"/>
        <w:right w:val="none" w:sz="0" w:space="0" w:color="auto"/>
      </w:divBdr>
      <w:divsChild>
        <w:div w:id="459878382">
          <w:marLeft w:val="446"/>
          <w:marRight w:val="0"/>
          <w:marTop w:val="0"/>
          <w:marBottom w:val="0"/>
          <w:divBdr>
            <w:top w:val="none" w:sz="0" w:space="0" w:color="auto"/>
            <w:left w:val="none" w:sz="0" w:space="0" w:color="auto"/>
            <w:bottom w:val="none" w:sz="0" w:space="0" w:color="auto"/>
            <w:right w:val="none" w:sz="0" w:space="0" w:color="auto"/>
          </w:divBdr>
        </w:div>
      </w:divsChild>
    </w:div>
    <w:div w:id="1219392188">
      <w:bodyDiv w:val="1"/>
      <w:marLeft w:val="0"/>
      <w:marRight w:val="0"/>
      <w:marTop w:val="0"/>
      <w:marBottom w:val="0"/>
      <w:divBdr>
        <w:top w:val="none" w:sz="0" w:space="0" w:color="auto"/>
        <w:left w:val="none" w:sz="0" w:space="0" w:color="auto"/>
        <w:bottom w:val="none" w:sz="0" w:space="0" w:color="auto"/>
        <w:right w:val="none" w:sz="0" w:space="0" w:color="auto"/>
      </w:divBdr>
    </w:div>
    <w:div w:id="1282221436">
      <w:bodyDiv w:val="1"/>
      <w:marLeft w:val="0"/>
      <w:marRight w:val="0"/>
      <w:marTop w:val="0"/>
      <w:marBottom w:val="0"/>
      <w:divBdr>
        <w:top w:val="none" w:sz="0" w:space="0" w:color="auto"/>
        <w:left w:val="none" w:sz="0" w:space="0" w:color="auto"/>
        <w:bottom w:val="none" w:sz="0" w:space="0" w:color="auto"/>
        <w:right w:val="none" w:sz="0" w:space="0" w:color="auto"/>
      </w:divBdr>
    </w:div>
    <w:div w:id="1307734337">
      <w:bodyDiv w:val="1"/>
      <w:marLeft w:val="0"/>
      <w:marRight w:val="0"/>
      <w:marTop w:val="0"/>
      <w:marBottom w:val="0"/>
      <w:divBdr>
        <w:top w:val="none" w:sz="0" w:space="0" w:color="auto"/>
        <w:left w:val="none" w:sz="0" w:space="0" w:color="auto"/>
        <w:bottom w:val="none" w:sz="0" w:space="0" w:color="auto"/>
        <w:right w:val="none" w:sz="0" w:space="0" w:color="auto"/>
      </w:divBdr>
    </w:div>
    <w:div w:id="1349063649">
      <w:bodyDiv w:val="1"/>
      <w:marLeft w:val="0"/>
      <w:marRight w:val="0"/>
      <w:marTop w:val="0"/>
      <w:marBottom w:val="0"/>
      <w:divBdr>
        <w:top w:val="none" w:sz="0" w:space="0" w:color="auto"/>
        <w:left w:val="none" w:sz="0" w:space="0" w:color="auto"/>
        <w:bottom w:val="none" w:sz="0" w:space="0" w:color="auto"/>
        <w:right w:val="none" w:sz="0" w:space="0" w:color="auto"/>
      </w:divBdr>
      <w:divsChild>
        <w:div w:id="1693217565">
          <w:marLeft w:val="0"/>
          <w:marRight w:val="0"/>
          <w:marTop w:val="0"/>
          <w:marBottom w:val="0"/>
          <w:divBdr>
            <w:top w:val="none" w:sz="0" w:space="0" w:color="auto"/>
            <w:left w:val="none" w:sz="0" w:space="0" w:color="auto"/>
            <w:bottom w:val="none" w:sz="0" w:space="0" w:color="auto"/>
            <w:right w:val="none" w:sz="0" w:space="0" w:color="auto"/>
          </w:divBdr>
          <w:divsChild>
            <w:div w:id="1183469196">
              <w:marLeft w:val="0"/>
              <w:marRight w:val="0"/>
              <w:marTop w:val="0"/>
              <w:marBottom w:val="0"/>
              <w:divBdr>
                <w:top w:val="none" w:sz="0" w:space="0" w:color="auto"/>
                <w:left w:val="none" w:sz="0" w:space="0" w:color="auto"/>
                <w:bottom w:val="none" w:sz="0" w:space="0" w:color="auto"/>
                <w:right w:val="none" w:sz="0" w:space="0" w:color="auto"/>
              </w:divBdr>
              <w:divsChild>
                <w:div w:id="1595632145">
                  <w:marLeft w:val="0"/>
                  <w:marRight w:val="0"/>
                  <w:marTop w:val="0"/>
                  <w:marBottom w:val="0"/>
                  <w:divBdr>
                    <w:top w:val="none" w:sz="0" w:space="0" w:color="auto"/>
                    <w:left w:val="none" w:sz="0" w:space="0" w:color="auto"/>
                    <w:bottom w:val="none" w:sz="0" w:space="0" w:color="auto"/>
                    <w:right w:val="none" w:sz="0" w:space="0" w:color="auto"/>
                  </w:divBdr>
                  <w:divsChild>
                    <w:div w:id="848522500">
                      <w:marLeft w:val="0"/>
                      <w:marRight w:val="0"/>
                      <w:marTop w:val="0"/>
                      <w:marBottom w:val="0"/>
                      <w:divBdr>
                        <w:top w:val="none" w:sz="0" w:space="0" w:color="auto"/>
                        <w:left w:val="none" w:sz="0" w:space="0" w:color="auto"/>
                        <w:bottom w:val="none" w:sz="0" w:space="0" w:color="auto"/>
                        <w:right w:val="none" w:sz="0" w:space="0" w:color="auto"/>
                      </w:divBdr>
                      <w:divsChild>
                        <w:div w:id="97677271">
                          <w:marLeft w:val="0"/>
                          <w:marRight w:val="0"/>
                          <w:marTop w:val="0"/>
                          <w:marBottom w:val="0"/>
                          <w:divBdr>
                            <w:top w:val="none" w:sz="0" w:space="0" w:color="auto"/>
                            <w:left w:val="none" w:sz="0" w:space="0" w:color="auto"/>
                            <w:bottom w:val="none" w:sz="0" w:space="0" w:color="auto"/>
                            <w:right w:val="none" w:sz="0" w:space="0" w:color="auto"/>
                          </w:divBdr>
                          <w:divsChild>
                            <w:div w:id="20571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652524">
      <w:bodyDiv w:val="1"/>
      <w:marLeft w:val="0"/>
      <w:marRight w:val="0"/>
      <w:marTop w:val="0"/>
      <w:marBottom w:val="0"/>
      <w:divBdr>
        <w:top w:val="none" w:sz="0" w:space="0" w:color="auto"/>
        <w:left w:val="none" w:sz="0" w:space="0" w:color="auto"/>
        <w:bottom w:val="none" w:sz="0" w:space="0" w:color="auto"/>
        <w:right w:val="none" w:sz="0" w:space="0" w:color="auto"/>
      </w:divBdr>
    </w:div>
    <w:div w:id="1407072817">
      <w:bodyDiv w:val="1"/>
      <w:marLeft w:val="0"/>
      <w:marRight w:val="0"/>
      <w:marTop w:val="0"/>
      <w:marBottom w:val="0"/>
      <w:divBdr>
        <w:top w:val="none" w:sz="0" w:space="0" w:color="auto"/>
        <w:left w:val="none" w:sz="0" w:space="0" w:color="auto"/>
        <w:bottom w:val="none" w:sz="0" w:space="0" w:color="auto"/>
        <w:right w:val="none" w:sz="0" w:space="0" w:color="auto"/>
      </w:divBdr>
      <w:divsChild>
        <w:div w:id="543249009">
          <w:marLeft w:val="446"/>
          <w:marRight w:val="0"/>
          <w:marTop w:val="0"/>
          <w:marBottom w:val="0"/>
          <w:divBdr>
            <w:top w:val="none" w:sz="0" w:space="0" w:color="auto"/>
            <w:left w:val="none" w:sz="0" w:space="0" w:color="auto"/>
            <w:bottom w:val="none" w:sz="0" w:space="0" w:color="auto"/>
            <w:right w:val="none" w:sz="0" w:space="0" w:color="auto"/>
          </w:divBdr>
        </w:div>
      </w:divsChild>
    </w:div>
    <w:div w:id="1426072775">
      <w:bodyDiv w:val="1"/>
      <w:marLeft w:val="0"/>
      <w:marRight w:val="0"/>
      <w:marTop w:val="0"/>
      <w:marBottom w:val="0"/>
      <w:divBdr>
        <w:top w:val="none" w:sz="0" w:space="0" w:color="auto"/>
        <w:left w:val="none" w:sz="0" w:space="0" w:color="auto"/>
        <w:bottom w:val="none" w:sz="0" w:space="0" w:color="auto"/>
        <w:right w:val="none" w:sz="0" w:space="0" w:color="auto"/>
      </w:divBdr>
    </w:div>
    <w:div w:id="1437603205">
      <w:bodyDiv w:val="1"/>
      <w:marLeft w:val="0"/>
      <w:marRight w:val="0"/>
      <w:marTop w:val="0"/>
      <w:marBottom w:val="0"/>
      <w:divBdr>
        <w:top w:val="none" w:sz="0" w:space="0" w:color="auto"/>
        <w:left w:val="none" w:sz="0" w:space="0" w:color="auto"/>
        <w:bottom w:val="none" w:sz="0" w:space="0" w:color="auto"/>
        <w:right w:val="none" w:sz="0" w:space="0" w:color="auto"/>
      </w:divBdr>
      <w:divsChild>
        <w:div w:id="332076429">
          <w:marLeft w:val="0"/>
          <w:marRight w:val="0"/>
          <w:marTop w:val="0"/>
          <w:marBottom w:val="0"/>
          <w:divBdr>
            <w:top w:val="none" w:sz="0" w:space="0" w:color="auto"/>
            <w:left w:val="none" w:sz="0" w:space="0" w:color="auto"/>
            <w:bottom w:val="none" w:sz="0" w:space="0" w:color="auto"/>
            <w:right w:val="none" w:sz="0" w:space="0" w:color="auto"/>
          </w:divBdr>
        </w:div>
      </w:divsChild>
    </w:div>
    <w:div w:id="1442141856">
      <w:bodyDiv w:val="1"/>
      <w:marLeft w:val="0"/>
      <w:marRight w:val="0"/>
      <w:marTop w:val="0"/>
      <w:marBottom w:val="0"/>
      <w:divBdr>
        <w:top w:val="none" w:sz="0" w:space="0" w:color="auto"/>
        <w:left w:val="none" w:sz="0" w:space="0" w:color="auto"/>
        <w:bottom w:val="none" w:sz="0" w:space="0" w:color="auto"/>
        <w:right w:val="none" w:sz="0" w:space="0" w:color="auto"/>
      </w:divBdr>
    </w:div>
    <w:div w:id="1513454539">
      <w:bodyDiv w:val="1"/>
      <w:marLeft w:val="0"/>
      <w:marRight w:val="0"/>
      <w:marTop w:val="0"/>
      <w:marBottom w:val="0"/>
      <w:divBdr>
        <w:top w:val="none" w:sz="0" w:space="0" w:color="auto"/>
        <w:left w:val="none" w:sz="0" w:space="0" w:color="auto"/>
        <w:bottom w:val="none" w:sz="0" w:space="0" w:color="auto"/>
        <w:right w:val="none" w:sz="0" w:space="0" w:color="auto"/>
      </w:divBdr>
    </w:div>
    <w:div w:id="1612516439">
      <w:bodyDiv w:val="1"/>
      <w:marLeft w:val="0"/>
      <w:marRight w:val="0"/>
      <w:marTop w:val="0"/>
      <w:marBottom w:val="0"/>
      <w:divBdr>
        <w:top w:val="none" w:sz="0" w:space="0" w:color="auto"/>
        <w:left w:val="none" w:sz="0" w:space="0" w:color="auto"/>
        <w:bottom w:val="none" w:sz="0" w:space="0" w:color="auto"/>
        <w:right w:val="none" w:sz="0" w:space="0" w:color="auto"/>
      </w:divBdr>
    </w:div>
    <w:div w:id="1637443279">
      <w:bodyDiv w:val="1"/>
      <w:marLeft w:val="0"/>
      <w:marRight w:val="0"/>
      <w:marTop w:val="0"/>
      <w:marBottom w:val="0"/>
      <w:divBdr>
        <w:top w:val="none" w:sz="0" w:space="0" w:color="auto"/>
        <w:left w:val="none" w:sz="0" w:space="0" w:color="auto"/>
        <w:bottom w:val="none" w:sz="0" w:space="0" w:color="auto"/>
        <w:right w:val="none" w:sz="0" w:space="0" w:color="auto"/>
      </w:divBdr>
      <w:divsChild>
        <w:div w:id="91586328">
          <w:marLeft w:val="446"/>
          <w:marRight w:val="0"/>
          <w:marTop w:val="0"/>
          <w:marBottom w:val="0"/>
          <w:divBdr>
            <w:top w:val="none" w:sz="0" w:space="0" w:color="auto"/>
            <w:left w:val="none" w:sz="0" w:space="0" w:color="auto"/>
            <w:bottom w:val="none" w:sz="0" w:space="0" w:color="auto"/>
            <w:right w:val="none" w:sz="0" w:space="0" w:color="auto"/>
          </w:divBdr>
        </w:div>
        <w:div w:id="153952694">
          <w:marLeft w:val="446"/>
          <w:marRight w:val="0"/>
          <w:marTop w:val="0"/>
          <w:marBottom w:val="0"/>
          <w:divBdr>
            <w:top w:val="none" w:sz="0" w:space="0" w:color="auto"/>
            <w:left w:val="none" w:sz="0" w:space="0" w:color="auto"/>
            <w:bottom w:val="none" w:sz="0" w:space="0" w:color="auto"/>
            <w:right w:val="none" w:sz="0" w:space="0" w:color="auto"/>
          </w:divBdr>
        </w:div>
        <w:div w:id="306739397">
          <w:marLeft w:val="907"/>
          <w:marRight w:val="0"/>
          <w:marTop w:val="0"/>
          <w:marBottom w:val="0"/>
          <w:divBdr>
            <w:top w:val="none" w:sz="0" w:space="0" w:color="auto"/>
            <w:left w:val="none" w:sz="0" w:space="0" w:color="auto"/>
            <w:bottom w:val="none" w:sz="0" w:space="0" w:color="auto"/>
            <w:right w:val="none" w:sz="0" w:space="0" w:color="auto"/>
          </w:divBdr>
        </w:div>
        <w:div w:id="397631330">
          <w:marLeft w:val="446"/>
          <w:marRight w:val="0"/>
          <w:marTop w:val="0"/>
          <w:marBottom w:val="0"/>
          <w:divBdr>
            <w:top w:val="none" w:sz="0" w:space="0" w:color="auto"/>
            <w:left w:val="none" w:sz="0" w:space="0" w:color="auto"/>
            <w:bottom w:val="none" w:sz="0" w:space="0" w:color="auto"/>
            <w:right w:val="none" w:sz="0" w:space="0" w:color="auto"/>
          </w:divBdr>
        </w:div>
        <w:div w:id="549079380">
          <w:marLeft w:val="446"/>
          <w:marRight w:val="0"/>
          <w:marTop w:val="0"/>
          <w:marBottom w:val="0"/>
          <w:divBdr>
            <w:top w:val="none" w:sz="0" w:space="0" w:color="auto"/>
            <w:left w:val="none" w:sz="0" w:space="0" w:color="auto"/>
            <w:bottom w:val="none" w:sz="0" w:space="0" w:color="auto"/>
            <w:right w:val="none" w:sz="0" w:space="0" w:color="auto"/>
          </w:divBdr>
        </w:div>
        <w:div w:id="640619902">
          <w:marLeft w:val="446"/>
          <w:marRight w:val="0"/>
          <w:marTop w:val="0"/>
          <w:marBottom w:val="0"/>
          <w:divBdr>
            <w:top w:val="none" w:sz="0" w:space="0" w:color="auto"/>
            <w:left w:val="none" w:sz="0" w:space="0" w:color="auto"/>
            <w:bottom w:val="none" w:sz="0" w:space="0" w:color="auto"/>
            <w:right w:val="none" w:sz="0" w:space="0" w:color="auto"/>
          </w:divBdr>
        </w:div>
        <w:div w:id="717778928">
          <w:marLeft w:val="446"/>
          <w:marRight w:val="0"/>
          <w:marTop w:val="0"/>
          <w:marBottom w:val="0"/>
          <w:divBdr>
            <w:top w:val="none" w:sz="0" w:space="0" w:color="auto"/>
            <w:left w:val="none" w:sz="0" w:space="0" w:color="auto"/>
            <w:bottom w:val="none" w:sz="0" w:space="0" w:color="auto"/>
            <w:right w:val="none" w:sz="0" w:space="0" w:color="auto"/>
          </w:divBdr>
        </w:div>
        <w:div w:id="768235657">
          <w:marLeft w:val="446"/>
          <w:marRight w:val="0"/>
          <w:marTop w:val="0"/>
          <w:marBottom w:val="0"/>
          <w:divBdr>
            <w:top w:val="none" w:sz="0" w:space="0" w:color="auto"/>
            <w:left w:val="none" w:sz="0" w:space="0" w:color="auto"/>
            <w:bottom w:val="none" w:sz="0" w:space="0" w:color="auto"/>
            <w:right w:val="none" w:sz="0" w:space="0" w:color="auto"/>
          </w:divBdr>
        </w:div>
        <w:div w:id="839584384">
          <w:marLeft w:val="446"/>
          <w:marRight w:val="0"/>
          <w:marTop w:val="0"/>
          <w:marBottom w:val="0"/>
          <w:divBdr>
            <w:top w:val="none" w:sz="0" w:space="0" w:color="auto"/>
            <w:left w:val="none" w:sz="0" w:space="0" w:color="auto"/>
            <w:bottom w:val="none" w:sz="0" w:space="0" w:color="auto"/>
            <w:right w:val="none" w:sz="0" w:space="0" w:color="auto"/>
          </w:divBdr>
        </w:div>
        <w:div w:id="967125866">
          <w:marLeft w:val="446"/>
          <w:marRight w:val="0"/>
          <w:marTop w:val="0"/>
          <w:marBottom w:val="0"/>
          <w:divBdr>
            <w:top w:val="none" w:sz="0" w:space="0" w:color="auto"/>
            <w:left w:val="none" w:sz="0" w:space="0" w:color="auto"/>
            <w:bottom w:val="none" w:sz="0" w:space="0" w:color="auto"/>
            <w:right w:val="none" w:sz="0" w:space="0" w:color="auto"/>
          </w:divBdr>
        </w:div>
        <w:div w:id="1166747399">
          <w:marLeft w:val="446"/>
          <w:marRight w:val="0"/>
          <w:marTop w:val="0"/>
          <w:marBottom w:val="0"/>
          <w:divBdr>
            <w:top w:val="none" w:sz="0" w:space="0" w:color="auto"/>
            <w:left w:val="none" w:sz="0" w:space="0" w:color="auto"/>
            <w:bottom w:val="none" w:sz="0" w:space="0" w:color="auto"/>
            <w:right w:val="none" w:sz="0" w:space="0" w:color="auto"/>
          </w:divBdr>
        </w:div>
        <w:div w:id="1579510738">
          <w:marLeft w:val="446"/>
          <w:marRight w:val="0"/>
          <w:marTop w:val="0"/>
          <w:marBottom w:val="0"/>
          <w:divBdr>
            <w:top w:val="none" w:sz="0" w:space="0" w:color="auto"/>
            <w:left w:val="none" w:sz="0" w:space="0" w:color="auto"/>
            <w:bottom w:val="none" w:sz="0" w:space="0" w:color="auto"/>
            <w:right w:val="none" w:sz="0" w:space="0" w:color="auto"/>
          </w:divBdr>
        </w:div>
        <w:div w:id="2070229769">
          <w:marLeft w:val="446"/>
          <w:marRight w:val="0"/>
          <w:marTop w:val="0"/>
          <w:marBottom w:val="0"/>
          <w:divBdr>
            <w:top w:val="none" w:sz="0" w:space="0" w:color="auto"/>
            <w:left w:val="none" w:sz="0" w:space="0" w:color="auto"/>
            <w:bottom w:val="none" w:sz="0" w:space="0" w:color="auto"/>
            <w:right w:val="none" w:sz="0" w:space="0" w:color="auto"/>
          </w:divBdr>
        </w:div>
        <w:div w:id="2100902682">
          <w:marLeft w:val="446"/>
          <w:marRight w:val="0"/>
          <w:marTop w:val="0"/>
          <w:marBottom w:val="0"/>
          <w:divBdr>
            <w:top w:val="none" w:sz="0" w:space="0" w:color="auto"/>
            <w:left w:val="none" w:sz="0" w:space="0" w:color="auto"/>
            <w:bottom w:val="none" w:sz="0" w:space="0" w:color="auto"/>
            <w:right w:val="none" w:sz="0" w:space="0" w:color="auto"/>
          </w:divBdr>
        </w:div>
      </w:divsChild>
    </w:div>
    <w:div w:id="1687517100">
      <w:bodyDiv w:val="1"/>
      <w:marLeft w:val="0"/>
      <w:marRight w:val="0"/>
      <w:marTop w:val="0"/>
      <w:marBottom w:val="0"/>
      <w:divBdr>
        <w:top w:val="none" w:sz="0" w:space="0" w:color="auto"/>
        <w:left w:val="none" w:sz="0" w:space="0" w:color="auto"/>
        <w:bottom w:val="none" w:sz="0" w:space="0" w:color="auto"/>
        <w:right w:val="none" w:sz="0" w:space="0" w:color="auto"/>
      </w:divBdr>
    </w:div>
    <w:div w:id="1720126246">
      <w:bodyDiv w:val="1"/>
      <w:marLeft w:val="0"/>
      <w:marRight w:val="0"/>
      <w:marTop w:val="0"/>
      <w:marBottom w:val="0"/>
      <w:divBdr>
        <w:top w:val="none" w:sz="0" w:space="0" w:color="auto"/>
        <w:left w:val="none" w:sz="0" w:space="0" w:color="auto"/>
        <w:bottom w:val="none" w:sz="0" w:space="0" w:color="auto"/>
        <w:right w:val="none" w:sz="0" w:space="0" w:color="auto"/>
      </w:divBdr>
    </w:div>
    <w:div w:id="1721519122">
      <w:bodyDiv w:val="1"/>
      <w:marLeft w:val="0"/>
      <w:marRight w:val="0"/>
      <w:marTop w:val="0"/>
      <w:marBottom w:val="0"/>
      <w:divBdr>
        <w:top w:val="none" w:sz="0" w:space="0" w:color="auto"/>
        <w:left w:val="none" w:sz="0" w:space="0" w:color="auto"/>
        <w:bottom w:val="none" w:sz="0" w:space="0" w:color="auto"/>
        <w:right w:val="none" w:sz="0" w:space="0" w:color="auto"/>
      </w:divBdr>
    </w:div>
    <w:div w:id="1722288231">
      <w:bodyDiv w:val="1"/>
      <w:marLeft w:val="0"/>
      <w:marRight w:val="0"/>
      <w:marTop w:val="0"/>
      <w:marBottom w:val="0"/>
      <w:divBdr>
        <w:top w:val="none" w:sz="0" w:space="0" w:color="auto"/>
        <w:left w:val="none" w:sz="0" w:space="0" w:color="auto"/>
        <w:bottom w:val="none" w:sz="0" w:space="0" w:color="auto"/>
        <w:right w:val="none" w:sz="0" w:space="0" w:color="auto"/>
      </w:divBdr>
    </w:div>
    <w:div w:id="1741246195">
      <w:bodyDiv w:val="1"/>
      <w:marLeft w:val="0"/>
      <w:marRight w:val="0"/>
      <w:marTop w:val="0"/>
      <w:marBottom w:val="0"/>
      <w:divBdr>
        <w:top w:val="none" w:sz="0" w:space="0" w:color="auto"/>
        <w:left w:val="none" w:sz="0" w:space="0" w:color="auto"/>
        <w:bottom w:val="none" w:sz="0" w:space="0" w:color="auto"/>
        <w:right w:val="none" w:sz="0" w:space="0" w:color="auto"/>
      </w:divBdr>
    </w:div>
    <w:div w:id="1752433109">
      <w:bodyDiv w:val="1"/>
      <w:marLeft w:val="0"/>
      <w:marRight w:val="0"/>
      <w:marTop w:val="0"/>
      <w:marBottom w:val="0"/>
      <w:divBdr>
        <w:top w:val="none" w:sz="0" w:space="0" w:color="auto"/>
        <w:left w:val="none" w:sz="0" w:space="0" w:color="auto"/>
        <w:bottom w:val="none" w:sz="0" w:space="0" w:color="auto"/>
        <w:right w:val="none" w:sz="0" w:space="0" w:color="auto"/>
      </w:divBdr>
    </w:div>
    <w:div w:id="1755543237">
      <w:bodyDiv w:val="1"/>
      <w:marLeft w:val="0"/>
      <w:marRight w:val="0"/>
      <w:marTop w:val="0"/>
      <w:marBottom w:val="0"/>
      <w:divBdr>
        <w:top w:val="none" w:sz="0" w:space="0" w:color="auto"/>
        <w:left w:val="none" w:sz="0" w:space="0" w:color="auto"/>
        <w:bottom w:val="none" w:sz="0" w:space="0" w:color="auto"/>
        <w:right w:val="none" w:sz="0" w:space="0" w:color="auto"/>
      </w:divBdr>
    </w:div>
    <w:div w:id="1757089172">
      <w:bodyDiv w:val="1"/>
      <w:marLeft w:val="0"/>
      <w:marRight w:val="0"/>
      <w:marTop w:val="0"/>
      <w:marBottom w:val="0"/>
      <w:divBdr>
        <w:top w:val="none" w:sz="0" w:space="0" w:color="auto"/>
        <w:left w:val="none" w:sz="0" w:space="0" w:color="auto"/>
        <w:bottom w:val="none" w:sz="0" w:space="0" w:color="auto"/>
        <w:right w:val="none" w:sz="0" w:space="0" w:color="auto"/>
      </w:divBdr>
    </w:div>
    <w:div w:id="1768497578">
      <w:bodyDiv w:val="1"/>
      <w:marLeft w:val="0"/>
      <w:marRight w:val="0"/>
      <w:marTop w:val="0"/>
      <w:marBottom w:val="0"/>
      <w:divBdr>
        <w:top w:val="none" w:sz="0" w:space="0" w:color="auto"/>
        <w:left w:val="none" w:sz="0" w:space="0" w:color="auto"/>
        <w:bottom w:val="none" w:sz="0" w:space="0" w:color="auto"/>
        <w:right w:val="none" w:sz="0" w:space="0" w:color="auto"/>
      </w:divBdr>
    </w:div>
    <w:div w:id="1777406063">
      <w:bodyDiv w:val="1"/>
      <w:marLeft w:val="0"/>
      <w:marRight w:val="0"/>
      <w:marTop w:val="0"/>
      <w:marBottom w:val="0"/>
      <w:divBdr>
        <w:top w:val="none" w:sz="0" w:space="0" w:color="auto"/>
        <w:left w:val="none" w:sz="0" w:space="0" w:color="auto"/>
        <w:bottom w:val="none" w:sz="0" w:space="0" w:color="auto"/>
        <w:right w:val="none" w:sz="0" w:space="0" w:color="auto"/>
      </w:divBdr>
    </w:div>
    <w:div w:id="1872645597">
      <w:bodyDiv w:val="1"/>
      <w:marLeft w:val="0"/>
      <w:marRight w:val="0"/>
      <w:marTop w:val="0"/>
      <w:marBottom w:val="0"/>
      <w:divBdr>
        <w:top w:val="none" w:sz="0" w:space="0" w:color="auto"/>
        <w:left w:val="none" w:sz="0" w:space="0" w:color="auto"/>
        <w:bottom w:val="none" w:sz="0" w:space="0" w:color="auto"/>
        <w:right w:val="none" w:sz="0" w:space="0" w:color="auto"/>
      </w:divBdr>
    </w:div>
    <w:div w:id="1887180529">
      <w:bodyDiv w:val="1"/>
      <w:marLeft w:val="0"/>
      <w:marRight w:val="0"/>
      <w:marTop w:val="0"/>
      <w:marBottom w:val="0"/>
      <w:divBdr>
        <w:top w:val="none" w:sz="0" w:space="0" w:color="auto"/>
        <w:left w:val="none" w:sz="0" w:space="0" w:color="auto"/>
        <w:bottom w:val="none" w:sz="0" w:space="0" w:color="auto"/>
        <w:right w:val="none" w:sz="0" w:space="0" w:color="auto"/>
      </w:divBdr>
    </w:div>
    <w:div w:id="1889026304">
      <w:bodyDiv w:val="1"/>
      <w:marLeft w:val="0"/>
      <w:marRight w:val="0"/>
      <w:marTop w:val="0"/>
      <w:marBottom w:val="0"/>
      <w:divBdr>
        <w:top w:val="none" w:sz="0" w:space="0" w:color="auto"/>
        <w:left w:val="none" w:sz="0" w:space="0" w:color="auto"/>
        <w:bottom w:val="none" w:sz="0" w:space="0" w:color="auto"/>
        <w:right w:val="none" w:sz="0" w:space="0" w:color="auto"/>
      </w:divBdr>
    </w:div>
    <w:div w:id="1960800008">
      <w:bodyDiv w:val="1"/>
      <w:marLeft w:val="0"/>
      <w:marRight w:val="0"/>
      <w:marTop w:val="0"/>
      <w:marBottom w:val="0"/>
      <w:divBdr>
        <w:top w:val="none" w:sz="0" w:space="0" w:color="auto"/>
        <w:left w:val="none" w:sz="0" w:space="0" w:color="auto"/>
        <w:bottom w:val="none" w:sz="0" w:space="0" w:color="auto"/>
        <w:right w:val="none" w:sz="0" w:space="0" w:color="auto"/>
      </w:divBdr>
    </w:div>
    <w:div w:id="1987657666">
      <w:bodyDiv w:val="1"/>
      <w:marLeft w:val="0"/>
      <w:marRight w:val="0"/>
      <w:marTop w:val="0"/>
      <w:marBottom w:val="0"/>
      <w:divBdr>
        <w:top w:val="none" w:sz="0" w:space="0" w:color="auto"/>
        <w:left w:val="none" w:sz="0" w:space="0" w:color="auto"/>
        <w:bottom w:val="none" w:sz="0" w:space="0" w:color="auto"/>
        <w:right w:val="none" w:sz="0" w:space="0" w:color="auto"/>
      </w:divBdr>
    </w:div>
    <w:div w:id="1994526184">
      <w:bodyDiv w:val="1"/>
      <w:marLeft w:val="0"/>
      <w:marRight w:val="0"/>
      <w:marTop w:val="0"/>
      <w:marBottom w:val="0"/>
      <w:divBdr>
        <w:top w:val="none" w:sz="0" w:space="0" w:color="auto"/>
        <w:left w:val="none" w:sz="0" w:space="0" w:color="auto"/>
        <w:bottom w:val="none" w:sz="0" w:space="0" w:color="auto"/>
        <w:right w:val="none" w:sz="0" w:space="0" w:color="auto"/>
      </w:divBdr>
    </w:div>
    <w:div w:id="2022849542">
      <w:bodyDiv w:val="1"/>
      <w:marLeft w:val="0"/>
      <w:marRight w:val="0"/>
      <w:marTop w:val="0"/>
      <w:marBottom w:val="0"/>
      <w:divBdr>
        <w:top w:val="none" w:sz="0" w:space="0" w:color="auto"/>
        <w:left w:val="none" w:sz="0" w:space="0" w:color="auto"/>
        <w:bottom w:val="none" w:sz="0" w:space="0" w:color="auto"/>
        <w:right w:val="none" w:sz="0" w:space="0" w:color="auto"/>
      </w:divBdr>
    </w:div>
    <w:div w:id="2047487151">
      <w:bodyDiv w:val="1"/>
      <w:marLeft w:val="0"/>
      <w:marRight w:val="0"/>
      <w:marTop w:val="0"/>
      <w:marBottom w:val="0"/>
      <w:divBdr>
        <w:top w:val="none" w:sz="0" w:space="0" w:color="auto"/>
        <w:left w:val="none" w:sz="0" w:space="0" w:color="auto"/>
        <w:bottom w:val="none" w:sz="0" w:space="0" w:color="auto"/>
        <w:right w:val="none" w:sz="0" w:space="0" w:color="auto"/>
      </w:divBdr>
    </w:div>
    <w:div w:id="2054766024">
      <w:bodyDiv w:val="1"/>
      <w:marLeft w:val="0"/>
      <w:marRight w:val="0"/>
      <w:marTop w:val="0"/>
      <w:marBottom w:val="0"/>
      <w:divBdr>
        <w:top w:val="none" w:sz="0" w:space="0" w:color="auto"/>
        <w:left w:val="none" w:sz="0" w:space="0" w:color="auto"/>
        <w:bottom w:val="none" w:sz="0" w:space="0" w:color="auto"/>
        <w:right w:val="none" w:sz="0" w:space="0" w:color="auto"/>
      </w:divBdr>
    </w:div>
    <w:div w:id="2067099790">
      <w:bodyDiv w:val="1"/>
      <w:marLeft w:val="0"/>
      <w:marRight w:val="0"/>
      <w:marTop w:val="0"/>
      <w:marBottom w:val="0"/>
      <w:divBdr>
        <w:top w:val="none" w:sz="0" w:space="0" w:color="auto"/>
        <w:left w:val="none" w:sz="0" w:space="0" w:color="auto"/>
        <w:bottom w:val="none" w:sz="0" w:space="0" w:color="auto"/>
        <w:right w:val="none" w:sz="0" w:space="0" w:color="auto"/>
      </w:divBdr>
      <w:divsChild>
        <w:div w:id="700207847">
          <w:marLeft w:val="0"/>
          <w:marRight w:val="0"/>
          <w:marTop w:val="0"/>
          <w:marBottom w:val="0"/>
          <w:divBdr>
            <w:top w:val="none" w:sz="0" w:space="0" w:color="auto"/>
            <w:left w:val="none" w:sz="0" w:space="0" w:color="auto"/>
            <w:bottom w:val="none" w:sz="0" w:space="0" w:color="auto"/>
            <w:right w:val="none" w:sz="0" w:space="0" w:color="auto"/>
          </w:divBdr>
          <w:divsChild>
            <w:div w:id="544828708">
              <w:marLeft w:val="0"/>
              <w:marRight w:val="0"/>
              <w:marTop w:val="0"/>
              <w:marBottom w:val="0"/>
              <w:divBdr>
                <w:top w:val="none" w:sz="0" w:space="0" w:color="auto"/>
                <w:left w:val="none" w:sz="0" w:space="0" w:color="auto"/>
                <w:bottom w:val="none" w:sz="0" w:space="0" w:color="auto"/>
                <w:right w:val="none" w:sz="0" w:space="0" w:color="auto"/>
              </w:divBdr>
              <w:divsChild>
                <w:div w:id="494298834">
                  <w:marLeft w:val="0"/>
                  <w:marRight w:val="0"/>
                  <w:marTop w:val="0"/>
                  <w:marBottom w:val="0"/>
                  <w:divBdr>
                    <w:top w:val="none" w:sz="0" w:space="0" w:color="auto"/>
                    <w:left w:val="none" w:sz="0" w:space="0" w:color="auto"/>
                    <w:bottom w:val="none" w:sz="0" w:space="0" w:color="auto"/>
                    <w:right w:val="none" w:sz="0" w:space="0" w:color="auto"/>
                  </w:divBdr>
                  <w:divsChild>
                    <w:div w:id="1958216508">
                      <w:marLeft w:val="0"/>
                      <w:marRight w:val="0"/>
                      <w:marTop w:val="0"/>
                      <w:marBottom w:val="0"/>
                      <w:divBdr>
                        <w:top w:val="none" w:sz="0" w:space="0" w:color="auto"/>
                        <w:left w:val="none" w:sz="0" w:space="0" w:color="auto"/>
                        <w:bottom w:val="none" w:sz="0" w:space="0" w:color="auto"/>
                        <w:right w:val="none" w:sz="0" w:space="0" w:color="auto"/>
                      </w:divBdr>
                      <w:divsChild>
                        <w:div w:id="20362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352508">
      <w:bodyDiv w:val="1"/>
      <w:marLeft w:val="0"/>
      <w:marRight w:val="0"/>
      <w:marTop w:val="0"/>
      <w:marBottom w:val="0"/>
      <w:divBdr>
        <w:top w:val="none" w:sz="0" w:space="0" w:color="auto"/>
        <w:left w:val="none" w:sz="0" w:space="0" w:color="auto"/>
        <w:bottom w:val="none" w:sz="0" w:space="0" w:color="auto"/>
        <w:right w:val="none" w:sz="0" w:space="0" w:color="auto"/>
      </w:divBdr>
    </w:div>
    <w:div w:id="2118677216">
      <w:bodyDiv w:val="1"/>
      <w:marLeft w:val="0"/>
      <w:marRight w:val="0"/>
      <w:marTop w:val="0"/>
      <w:marBottom w:val="0"/>
      <w:divBdr>
        <w:top w:val="none" w:sz="0" w:space="0" w:color="auto"/>
        <w:left w:val="none" w:sz="0" w:space="0" w:color="auto"/>
        <w:bottom w:val="none" w:sz="0" w:space="0" w:color="auto"/>
        <w:right w:val="none" w:sz="0" w:space="0" w:color="auto"/>
      </w:divBdr>
    </w:div>
    <w:div w:id="2140562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yperlink" Target="https://be.cognizant.com/sites/global-human-resources/india-benefits/SitePage/809934/india-policies-homepage" TargetMode="External"/><Relationship Id="rId21" Type="http://schemas.openxmlformats.org/officeDocument/2006/relationships/hyperlink" Target="mailto:GrievanceCoreTeam@cognizant.com"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yperlink" Target="https://be.cognizant.com/documents/preview/693392/Social-Media-Security-Quick-Tips" TargetMode="External"/><Relationship Id="rId33" Type="http://schemas.openxmlformats.org/officeDocument/2006/relationships/image" Target="media/image8.jfi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e.cognizant.com/documents/preview/693393/Social-Media-Security-Guidance" TargetMode="External"/><Relationship Id="rId32" Type="http://schemas.openxmlformats.org/officeDocument/2006/relationships/hyperlink" Target="https://forms.office.com/r/SPwfQKcedY"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hyperlink" Target="https://be.cognizant.com/documents/preview/520827/Acceptable-Use-Policy"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emf"/><Relationship Id="rId31" Type="http://schemas.openxmlformats.org/officeDocument/2006/relationships/hyperlink" Target="mailto:GrievanceCoreTeam@cognizan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hyperlink" Target="https://be.cognizant.com/documents/preview/552934/External-Communications-and-Social-Media-Policy" TargetMode="External"/><Relationship Id="rId27" Type="http://schemas.openxmlformats.org/officeDocument/2006/relationships/hyperlink" Target="https://be.cognizant.com/documents/sppreview/95e90182-a4ef-4317-b2fa-089212fafe87" TargetMode="External"/><Relationship Id="rId30" Type="http://schemas.openxmlformats.org/officeDocument/2006/relationships/hyperlink" Target="mailto:CInternsGreviance@cognizant.com"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pPr algn="ctr"/>
          <a:r>
            <a:rPr lang="en-US" sz="1050" b="1">
              <a:solidFill>
                <a:srgbClr val="000048"/>
              </a:solidFill>
              <a:latin typeface="Arial" panose="020B0604020202020204" pitchFamily="34" charset="0"/>
              <a:cs typeface="Arial" panose="020B0604020202020204" pitchFamily="34" charset="0"/>
            </a:rPr>
            <a:t>GenC Internship</a:t>
          </a:r>
        </a:p>
        <a:p>
          <a:pPr algn="ctr"/>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pPr algn="ctr"/>
          <a:endParaRPr lang="en-US" sz="1100"/>
        </a:p>
      </dgm:t>
    </dgm:pt>
    <dgm:pt modelId="{8C8AE488-55D3-4C75-BAC1-CC70BD4DD670}" type="sibTrans" cxnId="{456F0048-F9AE-4907-A0ED-70770C72450F}">
      <dgm:prSet/>
      <dgm:spPr/>
      <dgm:t>
        <a:bodyPr/>
        <a:lstStyle/>
        <a:p>
          <a:pPr algn="ctr"/>
          <a:endParaRPr lang="en-US" sz="1100"/>
        </a:p>
      </dgm:t>
    </dgm:pt>
    <dgm:pt modelId="{5AF8345C-821F-4132-B5B1-9377259B61DC}">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Technical Performance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pPr algn="ctr"/>
          <a:endParaRPr lang="en-US" sz="1100"/>
        </a:p>
      </dgm:t>
    </dgm:pt>
    <dgm:pt modelId="{063A0ECF-7B98-4BB0-B22C-EF4C24EBB2CF}" type="sibTrans" cxnId="{6ED8641D-028F-4642-B382-714E9B34131F}">
      <dgm:prSet/>
      <dgm:spPr/>
      <dgm:t>
        <a:bodyPr/>
        <a:lstStyle/>
        <a:p>
          <a:pPr algn="ctr"/>
          <a:endParaRPr lang="en-US" sz="1100"/>
        </a:p>
      </dgm:t>
    </dgm:pt>
    <dgm:pt modelId="{BDF7D5EF-1E2D-4224-9A7F-9F7508EA2E67}">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pPr algn="ctr"/>
          <a:endParaRPr lang="en-US" sz="1100"/>
        </a:p>
      </dgm:t>
    </dgm:pt>
    <dgm:pt modelId="{EEA4FEC0-3AF7-4129-8C8C-1D9F94062366}" type="sibTrans" cxnId="{9454CE93-B3AC-4943-AFC1-71A11D8EC07A}">
      <dgm:prSet/>
      <dgm:spPr/>
      <dgm:t>
        <a:bodyPr/>
        <a:lstStyle/>
        <a:p>
          <a:pPr algn="ctr"/>
          <a:endParaRPr lang="en-US" sz="1100"/>
        </a:p>
      </dgm:t>
    </dgm:pt>
    <dgm:pt modelId="{0846AA2D-148D-47D1-8843-5E9B76B98165}">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pPr algn="ctr"/>
          <a:endParaRPr lang="en-US" sz="1100"/>
        </a:p>
      </dgm:t>
    </dgm:pt>
    <dgm:pt modelId="{1D3717BE-C528-40D4-A83A-593B58811AB5}" type="sibTrans" cxnId="{7169CC25-D023-414F-9FFE-7CB198173F6E}">
      <dgm:prSet/>
      <dgm:spPr/>
      <dgm:t>
        <a:bodyPr/>
        <a:lstStyle/>
        <a:p>
          <a:pPr algn="ctr"/>
          <a:endParaRPr lang="en-US" sz="1100"/>
        </a:p>
      </dgm:t>
    </dgm:pt>
    <dgm:pt modelId="{217FE0BC-5B4C-4E9C-B330-A9154F4D124F}" type="asst">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Passed </a:t>
          </a:r>
        </a:p>
        <a:p>
          <a:pPr algn="ctr"/>
          <a:r>
            <a:rPr lang="en-US" sz="1050">
              <a:solidFill>
                <a:srgbClr val="000048"/>
              </a:solidFill>
              <a:latin typeface="Arial" panose="020B0604020202020204" pitchFamily="34" charset="0"/>
              <a:cs typeface="Arial" panose="020B0604020202020204" pitchFamily="34" charset="0"/>
            </a:rPr>
            <a:t>GenC Stage 1</a:t>
          </a:r>
        </a:p>
      </dgm:t>
    </dgm:pt>
    <dgm:pt modelId="{5A3B571C-6D24-43E2-ADF9-9B4B2F72BF43}" type="sibTrans" cxnId="{BD84EC74-FF1D-4B0B-96F3-CFA44D5980A4}">
      <dgm:prSet/>
      <dgm:spPr/>
      <dgm:t>
        <a:bodyPr/>
        <a:lstStyle/>
        <a:p>
          <a:pPr algn="ctr"/>
          <a:endParaRPr lang="en-US" sz="1100"/>
        </a:p>
      </dgm:t>
    </dgm:pt>
    <dgm:pt modelId="{0A860206-F15F-4932-B75C-2CF58320C936}" type="parTrans" cxnId="{BD84EC74-FF1D-4B0B-96F3-CFA44D5980A4}">
      <dgm:prSet/>
      <dgm:spPr/>
      <dgm:t>
        <a:bodyPr/>
        <a:lstStyle/>
        <a:p>
          <a:pPr algn="ctr"/>
          <a:endParaRPr lang="en-US" sz="1100"/>
        </a:p>
      </dgm:t>
    </dgm:pt>
    <dgm:pt modelId="{FC79F8FA-17E6-4B1E-B75F-526D008AA898}">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pPr algn="ctr"/>
          <a:endParaRPr lang="en-US"/>
        </a:p>
      </dgm:t>
    </dgm:pt>
    <dgm:pt modelId="{1DD9A96A-873A-4DAC-B842-68A5ED58814D}" type="sibTrans" cxnId="{06C54565-8A19-4FEC-91D7-F01F5BEB7BAC}">
      <dgm:prSet/>
      <dgm:spPr/>
      <dgm:t>
        <a:bodyPr/>
        <a:lstStyle/>
        <a:p>
          <a:pPr algn="ctr"/>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Performance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5DFC19E6B80E459F3781941456A0FF" ma:contentTypeVersion="16" ma:contentTypeDescription="Create a new document." ma:contentTypeScope="" ma:versionID="72c1a1bedd249d1f6fd75661285a7e9c">
  <xsd:schema xmlns:xsd="http://www.w3.org/2001/XMLSchema" xmlns:xs="http://www.w3.org/2001/XMLSchema" xmlns:p="http://schemas.microsoft.com/office/2006/metadata/properties" xmlns:ns3="130e6e99-f421-41f2-8d4a-bec15c0cd6a5" xmlns:ns4="9ef831e9-c42f-4b95-9644-e59cd5bfc6b0" targetNamespace="http://schemas.microsoft.com/office/2006/metadata/properties" ma:root="true" ma:fieldsID="7e68e95e9b85ab94ad9c72911be0d208" ns3:_="" ns4:_="">
    <xsd:import namespace="130e6e99-f421-41f2-8d4a-bec15c0cd6a5"/>
    <xsd:import namespace="9ef831e9-c42f-4b95-9644-e59cd5bfc6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0e6e99-f421-41f2-8d4a-bec15c0cd6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f831e9-c42f-4b95-9644-e59cd5bfc6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30e6e99-f421-41f2-8d4a-bec15c0cd6a5" xsi:nil="true"/>
  </documentManagement>
</p:properties>
</file>

<file path=customXml/itemProps1.xml><?xml version="1.0" encoding="utf-8"?>
<ds:datastoreItem xmlns:ds="http://schemas.openxmlformats.org/officeDocument/2006/customXml" ds:itemID="{93146C66-70EA-4BA0-838B-778BD7F859C2}">
  <ds:schemaRefs>
    <ds:schemaRef ds:uri="http://schemas.openxmlformats.org/officeDocument/2006/bibliography"/>
  </ds:schemaRefs>
</ds:datastoreItem>
</file>

<file path=customXml/itemProps2.xml><?xml version="1.0" encoding="utf-8"?>
<ds:datastoreItem xmlns:ds="http://schemas.openxmlformats.org/officeDocument/2006/customXml" ds:itemID="{F899C733-5850-44DF-B060-913CFA376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0e6e99-f421-41f2-8d4a-bec15c0cd6a5"/>
    <ds:schemaRef ds:uri="9ef831e9-c42f-4b95-9644-e59cd5bfc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C5280F-1E07-43D9-9C7A-6DBF6231346E}">
  <ds:schemaRefs>
    <ds:schemaRef ds:uri="http://schemas.microsoft.com/sharepoint/v3/contenttype/forms"/>
  </ds:schemaRefs>
</ds:datastoreItem>
</file>

<file path=customXml/itemProps4.xml><?xml version="1.0" encoding="utf-8"?>
<ds:datastoreItem xmlns:ds="http://schemas.openxmlformats.org/officeDocument/2006/customXml" ds:itemID="{95F398F1-36A1-42B7-9D07-4BAEF986E263}">
  <ds:schemaRefs>
    <ds:schemaRef ds:uri="http://schemas.microsoft.com/office/2006/metadata/properties"/>
    <ds:schemaRef ds:uri="http://schemas.microsoft.com/office/infopath/2007/PartnerControls"/>
    <ds:schemaRef ds:uri="130e6e99-f421-41f2-8d4a-bec15c0cd6a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5645</Words>
  <Characters>32183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Manager>Narayanan.Krishnamurthy@cognizant.com</Manager>
  <Company>Cognizant</Company>
  <LinksUpToDate>false</LinksUpToDate>
  <CharactersWithSpaces>37753</CharactersWithSpaces>
  <SharedDoc>false</SharedDoc>
  <HLinks>
    <vt:vector size="162" baseType="variant">
      <vt:variant>
        <vt:i4>6357048</vt:i4>
      </vt:variant>
      <vt:variant>
        <vt:i4>135</vt:i4>
      </vt:variant>
      <vt:variant>
        <vt:i4>0</vt:i4>
      </vt:variant>
      <vt:variant>
        <vt:i4>5</vt:i4>
      </vt:variant>
      <vt:variant>
        <vt:lpwstr>https://be.cognizant.com/sites/global-human-resources/hr-benefits-india/SitePage/809934/india-policies-homepage</vt:lpwstr>
      </vt:variant>
      <vt:variant>
        <vt:lpwstr/>
      </vt:variant>
      <vt:variant>
        <vt:i4>589915</vt:i4>
      </vt:variant>
      <vt:variant>
        <vt:i4>132</vt:i4>
      </vt:variant>
      <vt:variant>
        <vt:i4>0</vt:i4>
      </vt:variant>
      <vt:variant>
        <vt:i4>5</vt:i4>
      </vt:variant>
      <vt:variant>
        <vt:lpwstr>https://be.cognizant.com/sites/cognizant-india/corporate-workplace-services-india/SitePage/852656/new-associate-checklist</vt:lpwstr>
      </vt:variant>
      <vt:variant>
        <vt:lpwstr/>
      </vt:variant>
      <vt:variant>
        <vt:i4>2031709</vt:i4>
      </vt:variant>
      <vt:variant>
        <vt:i4>129</vt:i4>
      </vt:variant>
      <vt:variant>
        <vt:i4>0</vt:i4>
      </vt:variant>
      <vt:variant>
        <vt:i4>5</vt:i4>
      </vt:variant>
      <vt:variant>
        <vt:lpwstr>https://be.cognizant.com/sites/cognizant-india/corporate-workplace-services-india/SitePage/995245/flexible-workspace-program</vt:lpwstr>
      </vt:variant>
      <vt:variant>
        <vt:lpwstr/>
      </vt:variant>
      <vt:variant>
        <vt:i4>3145762</vt:i4>
      </vt:variant>
      <vt:variant>
        <vt:i4>126</vt:i4>
      </vt:variant>
      <vt:variant>
        <vt:i4>0</vt:i4>
      </vt:variant>
      <vt:variant>
        <vt:i4>5</vt:i4>
      </vt:variant>
      <vt:variant>
        <vt:lpwstr>https://onecognizant.cognizant.com/?GlobalAppId=486</vt:lpwstr>
      </vt:variant>
      <vt:variant>
        <vt:lpwstr/>
      </vt:variant>
      <vt:variant>
        <vt:i4>5046334</vt:i4>
      </vt:variant>
      <vt:variant>
        <vt:i4>123</vt:i4>
      </vt:variant>
      <vt:variant>
        <vt:i4>0</vt:i4>
      </vt:variant>
      <vt:variant>
        <vt:i4>5</vt:i4>
      </vt:variant>
      <vt:variant>
        <vt:lpwstr>https://cognizantonline.sharepoint.com/:b:/r/sites/GenCStandard/Shared Documents/GenC Implementation Process Docs/Policies %26 Guidelines/GenC_Virtual Assessment_Misconduct Policy_V1.1.pdf?csf=1&amp;web=1&amp;e=c5bUTc</vt:lpwstr>
      </vt:variant>
      <vt:variant>
        <vt:lpwstr/>
      </vt:variant>
      <vt:variant>
        <vt:i4>6619175</vt:i4>
      </vt:variant>
      <vt:variant>
        <vt:i4>120</vt:i4>
      </vt:variant>
      <vt:variant>
        <vt:i4>0</vt:i4>
      </vt:variant>
      <vt:variant>
        <vt:i4>5</vt:i4>
      </vt:variant>
      <vt:variant>
        <vt:lpwstr>https://be.cognizant.com/sites/ethics-compliance/SitePage/289365/ethics-compliance-homepage</vt:lpwstr>
      </vt:variant>
      <vt:variant>
        <vt:lpwstr/>
      </vt:variant>
      <vt:variant>
        <vt:i4>7798884</vt:i4>
      </vt:variant>
      <vt:variant>
        <vt:i4>117</vt:i4>
      </vt:variant>
      <vt:variant>
        <vt:i4>0</vt:i4>
      </vt:variant>
      <vt:variant>
        <vt:i4>5</vt:i4>
      </vt:variant>
      <vt:variant>
        <vt:lpwstr>https://be.cognizant.com/sites/global-corporate-policies/SitePage/555388/global-corporate-policies</vt:lpwstr>
      </vt:variant>
      <vt:variant>
        <vt:lpwstr/>
      </vt:variant>
      <vt:variant>
        <vt:i4>4259925</vt:i4>
      </vt:variant>
      <vt:variant>
        <vt:i4>114</vt:i4>
      </vt:variant>
      <vt:variant>
        <vt:i4>0</vt:i4>
      </vt:variant>
      <vt:variant>
        <vt:i4>5</vt:i4>
      </vt:variant>
      <vt:variant>
        <vt:lpwstr>https://be.cognizant.com/documents/preview/406771/Code-of-Ethics-English</vt:lpwstr>
      </vt:variant>
      <vt:variant>
        <vt:lpwstr/>
      </vt:variant>
      <vt:variant>
        <vt:i4>6357036</vt:i4>
      </vt:variant>
      <vt:variant>
        <vt:i4>111</vt:i4>
      </vt:variant>
      <vt:variant>
        <vt:i4>0</vt:i4>
      </vt:variant>
      <vt:variant>
        <vt:i4>5</vt:i4>
      </vt:variant>
      <vt:variant>
        <vt:lpwstr>https://cognizantonline.sharepoint.com/:f:/r/sites/GenCStandard/Shared Documents/GenC Implementation Process Docs/Policies %26 Guidelines?csf=1&amp;web=1&amp;e=VO5j1g</vt:lpwstr>
      </vt:variant>
      <vt:variant>
        <vt:lpwstr/>
      </vt:variant>
      <vt:variant>
        <vt:i4>1507381</vt:i4>
      </vt:variant>
      <vt:variant>
        <vt:i4>104</vt:i4>
      </vt:variant>
      <vt:variant>
        <vt:i4>0</vt:i4>
      </vt:variant>
      <vt:variant>
        <vt:i4>5</vt:i4>
      </vt:variant>
      <vt:variant>
        <vt:lpwstr/>
      </vt:variant>
      <vt:variant>
        <vt:lpwstr>_Toc88588707</vt:lpwstr>
      </vt:variant>
      <vt:variant>
        <vt:i4>1441845</vt:i4>
      </vt:variant>
      <vt:variant>
        <vt:i4>98</vt:i4>
      </vt:variant>
      <vt:variant>
        <vt:i4>0</vt:i4>
      </vt:variant>
      <vt:variant>
        <vt:i4>5</vt:i4>
      </vt:variant>
      <vt:variant>
        <vt:lpwstr/>
      </vt:variant>
      <vt:variant>
        <vt:lpwstr>_Toc88588706</vt:lpwstr>
      </vt:variant>
      <vt:variant>
        <vt:i4>1376309</vt:i4>
      </vt:variant>
      <vt:variant>
        <vt:i4>92</vt:i4>
      </vt:variant>
      <vt:variant>
        <vt:i4>0</vt:i4>
      </vt:variant>
      <vt:variant>
        <vt:i4>5</vt:i4>
      </vt:variant>
      <vt:variant>
        <vt:lpwstr/>
      </vt:variant>
      <vt:variant>
        <vt:lpwstr>_Toc88588705</vt:lpwstr>
      </vt:variant>
      <vt:variant>
        <vt:i4>1310773</vt:i4>
      </vt:variant>
      <vt:variant>
        <vt:i4>86</vt:i4>
      </vt:variant>
      <vt:variant>
        <vt:i4>0</vt:i4>
      </vt:variant>
      <vt:variant>
        <vt:i4>5</vt:i4>
      </vt:variant>
      <vt:variant>
        <vt:lpwstr/>
      </vt:variant>
      <vt:variant>
        <vt:lpwstr>_Toc88588704</vt:lpwstr>
      </vt:variant>
      <vt:variant>
        <vt:i4>1245237</vt:i4>
      </vt:variant>
      <vt:variant>
        <vt:i4>80</vt:i4>
      </vt:variant>
      <vt:variant>
        <vt:i4>0</vt:i4>
      </vt:variant>
      <vt:variant>
        <vt:i4>5</vt:i4>
      </vt:variant>
      <vt:variant>
        <vt:lpwstr/>
      </vt:variant>
      <vt:variant>
        <vt:lpwstr>_Toc88588703</vt:lpwstr>
      </vt:variant>
      <vt:variant>
        <vt:i4>1179701</vt:i4>
      </vt:variant>
      <vt:variant>
        <vt:i4>74</vt:i4>
      </vt:variant>
      <vt:variant>
        <vt:i4>0</vt:i4>
      </vt:variant>
      <vt:variant>
        <vt:i4>5</vt:i4>
      </vt:variant>
      <vt:variant>
        <vt:lpwstr/>
      </vt:variant>
      <vt:variant>
        <vt:lpwstr>_Toc88588702</vt:lpwstr>
      </vt:variant>
      <vt:variant>
        <vt:i4>1114165</vt:i4>
      </vt:variant>
      <vt:variant>
        <vt:i4>68</vt:i4>
      </vt:variant>
      <vt:variant>
        <vt:i4>0</vt:i4>
      </vt:variant>
      <vt:variant>
        <vt:i4>5</vt:i4>
      </vt:variant>
      <vt:variant>
        <vt:lpwstr/>
      </vt:variant>
      <vt:variant>
        <vt:lpwstr>_Toc88588701</vt:lpwstr>
      </vt:variant>
      <vt:variant>
        <vt:i4>1048629</vt:i4>
      </vt:variant>
      <vt:variant>
        <vt:i4>62</vt:i4>
      </vt:variant>
      <vt:variant>
        <vt:i4>0</vt:i4>
      </vt:variant>
      <vt:variant>
        <vt:i4>5</vt:i4>
      </vt:variant>
      <vt:variant>
        <vt:lpwstr/>
      </vt:variant>
      <vt:variant>
        <vt:lpwstr>_Toc88588700</vt:lpwstr>
      </vt:variant>
      <vt:variant>
        <vt:i4>1572924</vt:i4>
      </vt:variant>
      <vt:variant>
        <vt:i4>56</vt:i4>
      </vt:variant>
      <vt:variant>
        <vt:i4>0</vt:i4>
      </vt:variant>
      <vt:variant>
        <vt:i4>5</vt:i4>
      </vt:variant>
      <vt:variant>
        <vt:lpwstr/>
      </vt:variant>
      <vt:variant>
        <vt:lpwstr>_Toc88588699</vt:lpwstr>
      </vt:variant>
      <vt:variant>
        <vt:i4>1638460</vt:i4>
      </vt:variant>
      <vt:variant>
        <vt:i4>50</vt:i4>
      </vt:variant>
      <vt:variant>
        <vt:i4>0</vt:i4>
      </vt:variant>
      <vt:variant>
        <vt:i4>5</vt:i4>
      </vt:variant>
      <vt:variant>
        <vt:lpwstr/>
      </vt:variant>
      <vt:variant>
        <vt:lpwstr>_Toc88588698</vt:lpwstr>
      </vt:variant>
      <vt:variant>
        <vt:i4>1441852</vt:i4>
      </vt:variant>
      <vt:variant>
        <vt:i4>44</vt:i4>
      </vt:variant>
      <vt:variant>
        <vt:i4>0</vt:i4>
      </vt:variant>
      <vt:variant>
        <vt:i4>5</vt:i4>
      </vt:variant>
      <vt:variant>
        <vt:lpwstr/>
      </vt:variant>
      <vt:variant>
        <vt:lpwstr>_Toc88588697</vt:lpwstr>
      </vt:variant>
      <vt:variant>
        <vt:i4>1507388</vt:i4>
      </vt:variant>
      <vt:variant>
        <vt:i4>38</vt:i4>
      </vt:variant>
      <vt:variant>
        <vt:i4>0</vt:i4>
      </vt:variant>
      <vt:variant>
        <vt:i4>5</vt:i4>
      </vt:variant>
      <vt:variant>
        <vt:lpwstr/>
      </vt:variant>
      <vt:variant>
        <vt:lpwstr>_Toc88588696</vt:lpwstr>
      </vt:variant>
      <vt:variant>
        <vt:i4>1310780</vt:i4>
      </vt:variant>
      <vt:variant>
        <vt:i4>32</vt:i4>
      </vt:variant>
      <vt:variant>
        <vt:i4>0</vt:i4>
      </vt:variant>
      <vt:variant>
        <vt:i4>5</vt:i4>
      </vt:variant>
      <vt:variant>
        <vt:lpwstr/>
      </vt:variant>
      <vt:variant>
        <vt:lpwstr>_Toc88588695</vt:lpwstr>
      </vt:variant>
      <vt:variant>
        <vt:i4>1376316</vt:i4>
      </vt:variant>
      <vt:variant>
        <vt:i4>26</vt:i4>
      </vt:variant>
      <vt:variant>
        <vt:i4>0</vt:i4>
      </vt:variant>
      <vt:variant>
        <vt:i4>5</vt:i4>
      </vt:variant>
      <vt:variant>
        <vt:lpwstr/>
      </vt:variant>
      <vt:variant>
        <vt:lpwstr>_Toc88588694</vt:lpwstr>
      </vt:variant>
      <vt:variant>
        <vt:i4>1179708</vt:i4>
      </vt:variant>
      <vt:variant>
        <vt:i4>20</vt:i4>
      </vt:variant>
      <vt:variant>
        <vt:i4>0</vt:i4>
      </vt:variant>
      <vt:variant>
        <vt:i4>5</vt:i4>
      </vt:variant>
      <vt:variant>
        <vt:lpwstr/>
      </vt:variant>
      <vt:variant>
        <vt:lpwstr>_Toc88588693</vt:lpwstr>
      </vt:variant>
      <vt:variant>
        <vt:i4>1245244</vt:i4>
      </vt:variant>
      <vt:variant>
        <vt:i4>14</vt:i4>
      </vt:variant>
      <vt:variant>
        <vt:i4>0</vt:i4>
      </vt:variant>
      <vt:variant>
        <vt:i4>5</vt:i4>
      </vt:variant>
      <vt:variant>
        <vt:lpwstr/>
      </vt:variant>
      <vt:variant>
        <vt:lpwstr>_Toc88588692</vt:lpwstr>
      </vt:variant>
      <vt:variant>
        <vt:i4>1048636</vt:i4>
      </vt:variant>
      <vt:variant>
        <vt:i4>8</vt:i4>
      </vt:variant>
      <vt:variant>
        <vt:i4>0</vt:i4>
      </vt:variant>
      <vt:variant>
        <vt:i4>5</vt:i4>
      </vt:variant>
      <vt:variant>
        <vt:lpwstr/>
      </vt:variant>
      <vt:variant>
        <vt:lpwstr>_Toc88588691</vt:lpwstr>
      </vt:variant>
      <vt:variant>
        <vt:i4>1114172</vt:i4>
      </vt:variant>
      <vt:variant>
        <vt:i4>2</vt:i4>
      </vt:variant>
      <vt:variant>
        <vt:i4>0</vt:i4>
      </vt:variant>
      <vt:variant>
        <vt:i4>5</vt:i4>
      </vt:variant>
      <vt:variant>
        <vt:lpwstr/>
      </vt:variant>
      <vt:variant>
        <vt:lpwstr>_Toc88588690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Khokle, Aryan (Contractor)</cp:lastModifiedBy>
  <cp:revision>2</cp:revision>
  <dcterms:created xsi:type="dcterms:W3CDTF">2025-03-27T11:35:00Z</dcterms:created>
  <dcterms:modified xsi:type="dcterms:W3CDTF">2025-03-27T11:35:00Z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0x0101004A5DFC19E6B80E459F3781941456A0FF</vt:lpwstr>
  </property>
</Properties>
</file>